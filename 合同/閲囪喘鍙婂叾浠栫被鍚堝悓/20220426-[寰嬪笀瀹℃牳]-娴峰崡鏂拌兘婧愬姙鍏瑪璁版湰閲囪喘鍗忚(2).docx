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67153" w14:textId="77777777" w:rsidR="006C4428" w:rsidRDefault="003451BD">
      <w:pPr>
        <w:jc w:val="center"/>
        <w:rPr>
          <w:rFonts w:ascii="黑体" w:eastAsia="黑体" w:hAnsi="黑体" w:cs="黑体"/>
          <w:b/>
          <w:sz w:val="44"/>
          <w:szCs w:val="44"/>
        </w:rPr>
      </w:pPr>
      <w:r>
        <w:rPr>
          <w:rFonts w:ascii="黑体" w:eastAsia="黑体" w:hAnsi="黑体" w:cs="黑体" w:hint="eastAsia"/>
          <w:b/>
          <w:sz w:val="44"/>
          <w:szCs w:val="44"/>
        </w:rPr>
        <w:t>购销协议</w:t>
      </w:r>
    </w:p>
    <w:p w14:paraId="7E267230" w14:textId="77777777" w:rsidR="006C4428" w:rsidRDefault="006C4428">
      <w:pPr>
        <w:jc w:val="center"/>
        <w:rPr>
          <w:rFonts w:ascii="仿宋" w:eastAsia="仿宋" w:hAnsi="仿宋" w:cs="仿宋"/>
          <w:b/>
          <w:sz w:val="44"/>
          <w:szCs w:val="44"/>
        </w:rPr>
      </w:pPr>
    </w:p>
    <w:p w14:paraId="23F79127" w14:textId="77777777" w:rsidR="006C4428" w:rsidRDefault="003451BD">
      <w:pPr>
        <w:pStyle w:val="a3"/>
        <w:rPr>
          <w:rFonts w:ascii="仿宋" w:eastAsia="仿宋" w:hAnsi="仿宋" w:cs="仿宋"/>
          <w:sz w:val="28"/>
          <w:szCs w:val="28"/>
        </w:rPr>
      </w:pPr>
      <w:r>
        <w:rPr>
          <w:rFonts w:ascii="仿宋" w:eastAsia="仿宋" w:hAnsi="仿宋" w:cs="仿宋" w:hint="eastAsia"/>
          <w:bCs/>
          <w:sz w:val="28"/>
          <w:szCs w:val="28"/>
        </w:rPr>
        <w:t>甲方：</w:t>
      </w:r>
      <w:r>
        <w:rPr>
          <w:rFonts w:ascii="仿宋" w:eastAsia="仿宋" w:hAnsi="仿宋" w:cs="仿宋" w:hint="eastAsia"/>
          <w:sz w:val="28"/>
          <w:szCs w:val="28"/>
        </w:rPr>
        <w:t>海口国大电信设备有限公司</w:t>
      </w:r>
      <w:proofErr w:type="gramStart"/>
      <w:r>
        <w:rPr>
          <w:rFonts w:ascii="仿宋" w:eastAsia="仿宋" w:hAnsi="仿宋" w:cs="仿宋" w:hint="eastAsia"/>
          <w:sz w:val="28"/>
          <w:szCs w:val="28"/>
        </w:rPr>
        <w:t>京华城店</w:t>
      </w:r>
      <w:proofErr w:type="gramEnd"/>
    </w:p>
    <w:p w14:paraId="6B88466E" w14:textId="77777777" w:rsidR="006C4428" w:rsidRDefault="003451BD">
      <w:pPr>
        <w:rPr>
          <w:rFonts w:ascii="仿宋" w:eastAsia="仿宋" w:hAnsi="仿宋" w:cs="仿宋"/>
          <w:sz w:val="28"/>
          <w:szCs w:val="28"/>
        </w:rPr>
      </w:pPr>
      <w:r>
        <w:rPr>
          <w:rFonts w:ascii="仿宋" w:eastAsia="仿宋" w:hAnsi="仿宋" w:cs="仿宋" w:hint="eastAsia"/>
          <w:bCs/>
          <w:sz w:val="28"/>
          <w:szCs w:val="28"/>
        </w:rPr>
        <w:t>乙方：</w:t>
      </w:r>
      <w:r>
        <w:rPr>
          <w:rFonts w:ascii="仿宋" w:eastAsia="仿宋" w:hAnsi="仿宋" w:cs="仿宋" w:hint="eastAsia"/>
          <w:sz w:val="28"/>
          <w:szCs w:val="28"/>
        </w:rPr>
        <w:t>海南申能新能源有限公司</w:t>
      </w:r>
    </w:p>
    <w:p w14:paraId="6602CBD1" w14:textId="77777777" w:rsidR="006C4428" w:rsidRDefault="006C4428">
      <w:pPr>
        <w:pStyle w:val="a3"/>
        <w:ind w:firstLineChars="200" w:firstLine="544"/>
        <w:rPr>
          <w:rFonts w:ascii="仿宋" w:eastAsia="仿宋" w:hAnsi="仿宋" w:cs="仿宋"/>
          <w:spacing w:val="-4"/>
          <w:sz w:val="28"/>
          <w:szCs w:val="28"/>
        </w:rPr>
      </w:pPr>
    </w:p>
    <w:p w14:paraId="1451F376" w14:textId="2C0F223F" w:rsidR="006C4428" w:rsidRDefault="003451BD">
      <w:pPr>
        <w:pStyle w:val="a3"/>
        <w:ind w:firstLineChars="200" w:firstLine="544"/>
        <w:rPr>
          <w:rFonts w:ascii="仿宋" w:eastAsia="仿宋" w:hAnsi="仿宋" w:cs="仿宋"/>
          <w:spacing w:val="-4"/>
          <w:sz w:val="28"/>
          <w:szCs w:val="28"/>
        </w:rPr>
      </w:pPr>
      <w:r>
        <w:rPr>
          <w:rFonts w:ascii="仿宋" w:eastAsia="仿宋" w:hAnsi="仿宋" w:cs="仿宋" w:hint="eastAsia"/>
          <w:spacing w:val="-4"/>
          <w:sz w:val="28"/>
          <w:szCs w:val="28"/>
        </w:rPr>
        <w:t>甲、乙双方本着诚实守信、互惠互利的原则，</w:t>
      </w:r>
      <w:ins w:id="0" w:author="Admin-Y" w:date="2022-04-26T10:21:00Z">
        <w:r w:rsidR="006013D9" w:rsidRPr="006013D9">
          <w:rPr>
            <w:rFonts w:ascii="仿宋" w:eastAsia="仿宋" w:hAnsi="仿宋" w:cs="仿宋" w:hint="eastAsia"/>
            <w:spacing w:val="-4"/>
            <w:sz w:val="28"/>
            <w:szCs w:val="28"/>
          </w:rPr>
          <w:t>双方根据《中华人民共和国民法典》的有关规定，并经过友好协商，</w:t>
        </w:r>
      </w:ins>
      <w:r>
        <w:rPr>
          <w:rFonts w:ascii="仿宋" w:eastAsia="仿宋" w:hAnsi="仿宋" w:cs="仿宋" w:hint="eastAsia"/>
          <w:spacing w:val="-4"/>
          <w:sz w:val="28"/>
          <w:szCs w:val="28"/>
        </w:rPr>
        <w:t>就甲方</w:t>
      </w:r>
      <w:del w:id="1" w:author="Admin-Y" w:date="2022-04-26T10:21:00Z">
        <w:r w:rsidDel="00E24264">
          <w:rPr>
            <w:rFonts w:ascii="仿宋" w:eastAsia="仿宋" w:hAnsi="仿宋" w:cs="仿宋" w:hint="eastAsia"/>
            <w:spacing w:val="-4"/>
            <w:sz w:val="28"/>
            <w:szCs w:val="28"/>
          </w:rPr>
          <w:delText>供货</w:delText>
        </w:r>
      </w:del>
      <w:r>
        <w:rPr>
          <w:rFonts w:ascii="仿宋" w:eastAsia="仿宋" w:hAnsi="仿宋" w:cs="仿宋" w:hint="eastAsia"/>
          <w:spacing w:val="-4"/>
          <w:sz w:val="28"/>
          <w:szCs w:val="28"/>
        </w:rPr>
        <w:t>给乙方</w:t>
      </w:r>
      <w:ins w:id="2" w:author="Admin-Y" w:date="2022-04-26T10:21:00Z">
        <w:r w:rsidR="00E24264">
          <w:rPr>
            <w:rFonts w:ascii="仿宋" w:eastAsia="仿宋" w:hAnsi="仿宋" w:cs="仿宋" w:hint="eastAsia"/>
            <w:spacing w:val="-4"/>
            <w:sz w:val="28"/>
            <w:szCs w:val="28"/>
          </w:rPr>
          <w:t>供货笔记本电脑</w:t>
        </w:r>
      </w:ins>
      <w:r>
        <w:rPr>
          <w:rFonts w:ascii="仿宋" w:eastAsia="仿宋" w:hAnsi="仿宋" w:cs="仿宋" w:hint="eastAsia"/>
          <w:spacing w:val="-4"/>
          <w:sz w:val="28"/>
          <w:szCs w:val="28"/>
        </w:rPr>
        <w:t>订立本</w:t>
      </w:r>
      <w:ins w:id="3" w:author="Admin-Y" w:date="2022-04-26T10:21:00Z">
        <w:r w:rsidR="00E24264">
          <w:rPr>
            <w:rFonts w:ascii="仿宋" w:eastAsia="仿宋" w:hAnsi="仿宋" w:cs="仿宋" w:hint="eastAsia"/>
            <w:spacing w:val="-4"/>
            <w:sz w:val="28"/>
            <w:szCs w:val="28"/>
          </w:rPr>
          <w:t>购销</w:t>
        </w:r>
      </w:ins>
      <w:r>
        <w:rPr>
          <w:rFonts w:ascii="仿宋" w:eastAsia="仿宋" w:hAnsi="仿宋" w:cs="仿宋" w:hint="eastAsia"/>
          <w:spacing w:val="-4"/>
          <w:sz w:val="28"/>
          <w:szCs w:val="28"/>
        </w:rPr>
        <w:t>协议，</w:t>
      </w:r>
      <w:r>
        <w:rPr>
          <w:rFonts w:ascii="仿宋" w:eastAsia="仿宋" w:hAnsi="仿宋" w:cs="仿宋" w:hint="eastAsia"/>
          <w:spacing w:val="-4"/>
          <w:sz w:val="28"/>
          <w:szCs w:val="28"/>
          <w:highlight w:val="yellow"/>
        </w:rPr>
        <w:t>协议及附件具有</w:t>
      </w:r>
      <w:ins w:id="4" w:author="Admin-Y" w:date="2022-04-26T10:21:00Z">
        <w:r w:rsidR="005957C3">
          <w:rPr>
            <w:rFonts w:ascii="仿宋" w:eastAsia="仿宋" w:hAnsi="仿宋" w:cs="仿宋" w:hint="eastAsia"/>
            <w:spacing w:val="-4"/>
            <w:sz w:val="28"/>
            <w:szCs w:val="28"/>
            <w:highlight w:val="yellow"/>
          </w:rPr>
          <w:t>同等</w:t>
        </w:r>
      </w:ins>
      <w:r>
        <w:rPr>
          <w:rFonts w:ascii="仿宋" w:eastAsia="仿宋" w:hAnsi="仿宋" w:cs="仿宋" w:hint="eastAsia"/>
          <w:spacing w:val="-4"/>
          <w:sz w:val="28"/>
          <w:szCs w:val="28"/>
          <w:highlight w:val="yellow"/>
        </w:rPr>
        <w:t>法律效力</w:t>
      </w:r>
      <w:r>
        <w:rPr>
          <w:rFonts w:ascii="仿宋" w:eastAsia="仿宋" w:hAnsi="仿宋" w:cs="仿宋" w:hint="eastAsia"/>
          <w:spacing w:val="-4"/>
          <w:sz w:val="28"/>
          <w:szCs w:val="28"/>
        </w:rPr>
        <w:t>。</w:t>
      </w:r>
    </w:p>
    <w:p w14:paraId="26F5A3E0" w14:textId="351764AF" w:rsidR="006C4428" w:rsidRDefault="003451BD">
      <w:pPr>
        <w:pStyle w:val="a3"/>
        <w:rPr>
          <w:rFonts w:ascii="仿宋" w:eastAsia="仿宋" w:hAnsi="仿宋" w:cs="仿宋"/>
          <w:b/>
          <w:sz w:val="28"/>
          <w:szCs w:val="28"/>
        </w:rPr>
      </w:pPr>
      <w:r>
        <w:rPr>
          <w:rFonts w:ascii="仿宋" w:eastAsia="仿宋" w:hAnsi="仿宋" w:cs="仿宋" w:hint="eastAsia"/>
          <w:b/>
          <w:sz w:val="28"/>
          <w:szCs w:val="28"/>
        </w:rPr>
        <w:t>第一条</w:t>
      </w:r>
      <w:del w:id="5" w:author="admin-SJW" w:date="2022-04-26T23:15:00Z">
        <w:r w:rsidDel="00B71681">
          <w:rPr>
            <w:rFonts w:ascii="仿宋" w:eastAsia="仿宋" w:hAnsi="仿宋" w:cs="仿宋" w:hint="eastAsia"/>
            <w:b/>
            <w:sz w:val="28"/>
            <w:szCs w:val="28"/>
          </w:rPr>
          <w:delText xml:space="preserve"> </w:delText>
        </w:r>
      </w:del>
      <w:r>
        <w:rPr>
          <w:rFonts w:ascii="仿宋" w:eastAsia="仿宋" w:hAnsi="仿宋" w:cs="仿宋" w:hint="eastAsia"/>
          <w:b/>
          <w:sz w:val="28"/>
          <w:szCs w:val="28"/>
        </w:rPr>
        <w:t xml:space="preserve"> 产品</w:t>
      </w:r>
      <w:del w:id="6" w:author="admin-SJW" w:date="2022-04-25T12:25:00Z">
        <w:r w:rsidDel="00341ADA">
          <w:rPr>
            <w:rFonts w:ascii="仿宋" w:eastAsia="仿宋" w:hAnsi="仿宋" w:cs="仿宋" w:hint="eastAsia"/>
            <w:b/>
            <w:sz w:val="28"/>
            <w:szCs w:val="28"/>
          </w:rPr>
          <w:delText>的名称、规格和质量</w:delText>
        </w:r>
      </w:del>
      <w:ins w:id="7" w:author="admin-SJW" w:date="2022-04-25T12:25:00Z">
        <w:r w:rsidR="00341ADA">
          <w:rPr>
            <w:rFonts w:ascii="仿宋" w:eastAsia="仿宋" w:hAnsi="仿宋" w:cs="仿宋" w:hint="eastAsia"/>
            <w:b/>
            <w:sz w:val="28"/>
            <w:szCs w:val="28"/>
          </w:rPr>
          <w:t>信息</w:t>
        </w:r>
      </w:ins>
    </w:p>
    <w:p w14:paraId="389C9015" w14:textId="6A2C062F" w:rsidR="006C4428" w:rsidRDefault="003451BD">
      <w:pPr>
        <w:pStyle w:val="a3"/>
        <w:ind w:firstLineChars="200" w:firstLine="560"/>
        <w:rPr>
          <w:rFonts w:ascii="仿宋" w:eastAsia="仿宋" w:hAnsi="仿宋" w:cs="仿宋"/>
          <w:sz w:val="28"/>
          <w:szCs w:val="28"/>
        </w:rPr>
      </w:pPr>
      <w:r>
        <w:rPr>
          <w:rFonts w:ascii="仿宋" w:eastAsia="仿宋" w:hAnsi="仿宋" w:cs="仿宋" w:hint="eastAsia"/>
          <w:sz w:val="28"/>
          <w:szCs w:val="28"/>
        </w:rPr>
        <w:t>1.1甲方供给乙方指定品牌型号</w:t>
      </w:r>
      <w:r>
        <w:rPr>
          <w:rFonts w:ascii="仿宋" w:eastAsia="仿宋" w:hAnsi="仿宋" w:cs="仿宋" w:hint="eastAsia"/>
          <w:sz w:val="28"/>
          <w:szCs w:val="28"/>
          <w:highlight w:val="yellow"/>
        </w:rPr>
        <w:t>笔记本电脑</w:t>
      </w:r>
      <w:ins w:id="8" w:author="Admin-Y" w:date="2022-04-26T10:22:00Z">
        <w:r w:rsidR="005957C3" w:rsidRPr="005957C3">
          <w:rPr>
            <w:rFonts w:ascii="仿宋" w:eastAsia="仿宋" w:hAnsi="仿宋" w:cs="仿宋" w:hint="eastAsia"/>
            <w:sz w:val="28"/>
            <w:szCs w:val="28"/>
          </w:rPr>
          <w:t>，产品信息如下</w:t>
        </w:r>
      </w:ins>
      <w:r>
        <w:rPr>
          <w:rFonts w:ascii="仿宋" w:eastAsia="仿宋" w:hAnsi="仿宋" w:cs="仿宋" w:hint="eastAsia"/>
          <w:sz w:val="28"/>
          <w:szCs w:val="28"/>
        </w:rPr>
        <w:t>：</w:t>
      </w:r>
    </w:p>
    <w:tbl>
      <w:tblPr>
        <w:tblW w:w="576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1508"/>
        <w:gridCol w:w="3019"/>
        <w:gridCol w:w="1271"/>
        <w:gridCol w:w="1454"/>
        <w:gridCol w:w="1331"/>
        <w:gridCol w:w="1165"/>
      </w:tblGrid>
      <w:tr w:rsidR="00CE3B67" w14:paraId="3B054625" w14:textId="77777777" w:rsidTr="000242BD">
        <w:trPr>
          <w:trHeight w:val="936"/>
          <w:jc w:val="center"/>
        </w:trPr>
        <w:tc>
          <w:tcPr>
            <w:tcW w:w="334" w:type="pct"/>
            <w:shd w:val="clear" w:color="000000" w:fill="FFFFFF"/>
            <w:noWrap/>
            <w:vAlign w:val="center"/>
          </w:tcPr>
          <w:p w14:paraId="695048F2" w14:textId="77777777" w:rsidR="00341ADA" w:rsidRDefault="00341ADA">
            <w:pPr>
              <w:widowControl/>
              <w:jc w:val="center"/>
              <w:rPr>
                <w:rFonts w:ascii="仿宋" w:eastAsia="仿宋" w:hAnsi="仿宋" w:cs="仿宋"/>
                <w:kern w:val="0"/>
                <w:sz w:val="24"/>
              </w:rPr>
            </w:pPr>
            <w:r>
              <w:rPr>
                <w:rFonts w:ascii="仿宋" w:eastAsia="仿宋" w:hAnsi="仿宋" w:cs="仿宋" w:hint="eastAsia"/>
                <w:kern w:val="0"/>
                <w:sz w:val="24"/>
              </w:rPr>
              <w:t>序号</w:t>
            </w:r>
          </w:p>
        </w:tc>
        <w:tc>
          <w:tcPr>
            <w:tcW w:w="790" w:type="pct"/>
            <w:shd w:val="clear" w:color="000000" w:fill="FFFFFF"/>
            <w:noWrap/>
            <w:vAlign w:val="center"/>
          </w:tcPr>
          <w:p w14:paraId="480B6B84" w14:textId="77777777" w:rsidR="00341ADA" w:rsidRDefault="00341ADA">
            <w:pPr>
              <w:widowControl/>
              <w:jc w:val="center"/>
              <w:rPr>
                <w:rFonts w:ascii="仿宋" w:eastAsia="仿宋" w:hAnsi="仿宋" w:cs="仿宋"/>
                <w:kern w:val="0"/>
                <w:sz w:val="24"/>
              </w:rPr>
            </w:pPr>
            <w:r>
              <w:rPr>
                <w:rFonts w:ascii="仿宋" w:eastAsia="仿宋" w:hAnsi="仿宋" w:cs="仿宋" w:hint="eastAsia"/>
                <w:kern w:val="0"/>
                <w:sz w:val="24"/>
              </w:rPr>
              <w:t>名  称</w:t>
            </w:r>
          </w:p>
        </w:tc>
        <w:tc>
          <w:tcPr>
            <w:tcW w:w="1480" w:type="pct"/>
            <w:shd w:val="clear" w:color="000000" w:fill="FFFFFF"/>
            <w:noWrap/>
            <w:vAlign w:val="center"/>
          </w:tcPr>
          <w:p w14:paraId="79288D9A" w14:textId="77777777" w:rsidR="00341ADA" w:rsidRDefault="00341ADA">
            <w:pPr>
              <w:widowControl/>
              <w:jc w:val="center"/>
              <w:rPr>
                <w:rFonts w:ascii="仿宋" w:eastAsia="仿宋" w:hAnsi="仿宋" w:cs="仿宋"/>
                <w:kern w:val="0"/>
                <w:sz w:val="24"/>
              </w:rPr>
            </w:pPr>
            <w:r>
              <w:rPr>
                <w:rFonts w:ascii="仿宋" w:eastAsia="仿宋" w:hAnsi="仿宋" w:cs="仿宋" w:hint="eastAsia"/>
                <w:kern w:val="0"/>
                <w:sz w:val="24"/>
              </w:rPr>
              <w:t>规格</w:t>
            </w:r>
          </w:p>
        </w:tc>
        <w:tc>
          <w:tcPr>
            <w:tcW w:w="565" w:type="pct"/>
            <w:shd w:val="clear" w:color="000000" w:fill="FFFFFF"/>
            <w:noWrap/>
            <w:vAlign w:val="center"/>
          </w:tcPr>
          <w:p w14:paraId="23CD474E" w14:textId="77777777" w:rsidR="00341ADA" w:rsidRDefault="00341ADA">
            <w:pPr>
              <w:widowControl/>
              <w:jc w:val="center"/>
              <w:rPr>
                <w:rFonts w:ascii="仿宋" w:eastAsia="仿宋" w:hAnsi="仿宋" w:cs="仿宋"/>
                <w:kern w:val="0"/>
                <w:sz w:val="24"/>
              </w:rPr>
            </w:pPr>
            <w:r>
              <w:rPr>
                <w:rFonts w:ascii="仿宋" w:eastAsia="仿宋" w:hAnsi="仿宋" w:cs="仿宋" w:hint="eastAsia"/>
                <w:kern w:val="0"/>
                <w:sz w:val="24"/>
              </w:rPr>
              <w:t>采购数量</w:t>
            </w:r>
          </w:p>
          <w:p w14:paraId="153546A4" w14:textId="77777777" w:rsidR="00341ADA" w:rsidRDefault="00341ADA">
            <w:pPr>
              <w:widowControl/>
              <w:jc w:val="center"/>
              <w:rPr>
                <w:rFonts w:ascii="仿宋" w:eastAsia="仿宋" w:hAnsi="仿宋" w:cs="仿宋"/>
                <w:kern w:val="0"/>
                <w:sz w:val="24"/>
              </w:rPr>
            </w:pPr>
            <w:r>
              <w:rPr>
                <w:rFonts w:ascii="仿宋" w:eastAsia="仿宋" w:hAnsi="仿宋" w:cs="仿宋" w:hint="eastAsia"/>
                <w:kern w:val="0"/>
                <w:sz w:val="24"/>
              </w:rPr>
              <w:t>（台）</w:t>
            </w:r>
          </w:p>
        </w:tc>
        <w:tc>
          <w:tcPr>
            <w:tcW w:w="647" w:type="pct"/>
            <w:shd w:val="clear" w:color="000000" w:fill="FFFFFF"/>
            <w:vAlign w:val="center"/>
          </w:tcPr>
          <w:p w14:paraId="37E3CA1C" w14:textId="77777777" w:rsidR="00341ADA" w:rsidRDefault="00341ADA">
            <w:pPr>
              <w:widowControl/>
              <w:jc w:val="center"/>
              <w:rPr>
                <w:rFonts w:ascii="仿宋" w:eastAsia="仿宋" w:hAnsi="仿宋" w:cs="仿宋"/>
                <w:kern w:val="0"/>
                <w:sz w:val="24"/>
              </w:rPr>
            </w:pPr>
            <w:r>
              <w:rPr>
                <w:rFonts w:ascii="仿宋" w:eastAsia="仿宋" w:hAnsi="仿宋" w:cs="仿宋" w:hint="eastAsia"/>
                <w:kern w:val="0"/>
                <w:sz w:val="24"/>
              </w:rPr>
              <w:t>单价</w:t>
            </w:r>
            <w:r>
              <w:rPr>
                <w:rFonts w:ascii="仿宋" w:eastAsia="仿宋" w:hAnsi="仿宋" w:cs="仿宋" w:hint="eastAsia"/>
                <w:kern w:val="0"/>
                <w:sz w:val="24"/>
              </w:rPr>
              <w:br/>
              <w:t>（元）</w:t>
            </w:r>
          </w:p>
        </w:tc>
        <w:tc>
          <w:tcPr>
            <w:tcW w:w="592" w:type="pct"/>
            <w:vAlign w:val="center"/>
          </w:tcPr>
          <w:p w14:paraId="12516F40" w14:textId="77777777" w:rsidR="00341ADA" w:rsidRDefault="00341ADA">
            <w:pPr>
              <w:widowControl/>
              <w:jc w:val="center"/>
              <w:rPr>
                <w:ins w:id="9" w:author="admin-SJW" w:date="2022-04-25T12:27:00Z"/>
                <w:rFonts w:ascii="仿宋" w:eastAsia="仿宋" w:hAnsi="仿宋" w:cs="仿宋"/>
                <w:color w:val="000000"/>
                <w:kern w:val="0"/>
                <w:sz w:val="24"/>
              </w:rPr>
            </w:pPr>
            <w:ins w:id="10" w:author="admin-SJW" w:date="2022-04-25T12:26:00Z">
              <w:r>
                <w:rPr>
                  <w:rFonts w:ascii="仿宋" w:eastAsia="仿宋" w:hAnsi="仿宋" w:cs="仿宋" w:hint="eastAsia"/>
                  <w:color w:val="000000"/>
                  <w:kern w:val="0"/>
                  <w:sz w:val="24"/>
                </w:rPr>
                <w:t>小计</w:t>
              </w:r>
            </w:ins>
          </w:p>
          <w:p w14:paraId="79C3B8A3" w14:textId="2A68C86E" w:rsidR="00341ADA" w:rsidRDefault="00341ADA">
            <w:pPr>
              <w:widowControl/>
              <w:jc w:val="center"/>
              <w:rPr>
                <w:rFonts w:ascii="仿宋" w:eastAsia="仿宋" w:hAnsi="仿宋" w:cs="仿宋"/>
                <w:color w:val="000000"/>
                <w:kern w:val="0"/>
                <w:sz w:val="24"/>
              </w:rPr>
            </w:pPr>
            <w:ins w:id="11" w:author="admin-SJW" w:date="2022-04-25T12:27:00Z">
              <w:r>
                <w:rPr>
                  <w:rFonts w:ascii="仿宋" w:eastAsia="仿宋" w:hAnsi="仿宋" w:cs="仿宋" w:hint="eastAsia"/>
                  <w:color w:val="000000"/>
                  <w:kern w:val="0"/>
                  <w:sz w:val="24"/>
                </w:rPr>
                <w:t>（元）</w:t>
              </w:r>
            </w:ins>
          </w:p>
        </w:tc>
        <w:tc>
          <w:tcPr>
            <w:tcW w:w="592" w:type="pct"/>
            <w:shd w:val="clear" w:color="auto" w:fill="auto"/>
            <w:noWrap/>
            <w:vAlign w:val="center"/>
          </w:tcPr>
          <w:p w14:paraId="38CD676B" w14:textId="4C6FD824" w:rsidR="00341ADA" w:rsidRDefault="00341ADA">
            <w:pPr>
              <w:widowControl/>
              <w:jc w:val="center"/>
              <w:rPr>
                <w:rFonts w:ascii="仿宋" w:eastAsia="仿宋" w:hAnsi="仿宋" w:cs="仿宋"/>
                <w:color w:val="000000"/>
                <w:kern w:val="0"/>
                <w:sz w:val="24"/>
              </w:rPr>
            </w:pPr>
            <w:r>
              <w:rPr>
                <w:rFonts w:ascii="仿宋" w:eastAsia="仿宋" w:hAnsi="仿宋" w:cs="仿宋" w:hint="eastAsia"/>
                <w:color w:val="000000"/>
                <w:kern w:val="0"/>
                <w:sz w:val="24"/>
              </w:rPr>
              <w:t>备注</w:t>
            </w:r>
          </w:p>
        </w:tc>
      </w:tr>
      <w:tr w:rsidR="00CE3B67" w14:paraId="382E5DF9" w14:textId="77777777" w:rsidTr="000242BD">
        <w:trPr>
          <w:trHeight w:val="936"/>
          <w:jc w:val="center"/>
        </w:trPr>
        <w:tc>
          <w:tcPr>
            <w:tcW w:w="334" w:type="pct"/>
            <w:shd w:val="clear" w:color="000000" w:fill="FFFFFF"/>
            <w:vAlign w:val="center"/>
          </w:tcPr>
          <w:p w14:paraId="5460BDDA" w14:textId="77777777" w:rsidR="00341ADA" w:rsidRDefault="00341ADA">
            <w:pPr>
              <w:widowControl/>
              <w:jc w:val="center"/>
              <w:rPr>
                <w:rFonts w:ascii="仿宋" w:eastAsia="仿宋" w:hAnsi="仿宋" w:cs="仿宋"/>
                <w:kern w:val="0"/>
                <w:sz w:val="24"/>
              </w:rPr>
            </w:pPr>
            <w:r>
              <w:rPr>
                <w:rFonts w:ascii="仿宋" w:eastAsia="仿宋" w:hAnsi="仿宋" w:cs="仿宋" w:hint="eastAsia"/>
                <w:kern w:val="0"/>
                <w:sz w:val="24"/>
              </w:rPr>
              <w:t>1</w:t>
            </w:r>
          </w:p>
        </w:tc>
        <w:tc>
          <w:tcPr>
            <w:tcW w:w="790" w:type="pct"/>
            <w:shd w:val="clear" w:color="000000" w:fill="FFFFFF"/>
            <w:vAlign w:val="center"/>
          </w:tcPr>
          <w:p w14:paraId="1E6027D1" w14:textId="77777777" w:rsidR="00341ADA" w:rsidRDefault="00341ADA">
            <w:pPr>
              <w:widowControl/>
              <w:jc w:val="center"/>
              <w:rPr>
                <w:rFonts w:ascii="仿宋" w:eastAsia="仿宋" w:hAnsi="仿宋" w:cs="仿宋"/>
                <w:kern w:val="0"/>
                <w:sz w:val="24"/>
              </w:rPr>
            </w:pPr>
            <w:r>
              <w:rPr>
                <w:rFonts w:ascii="仿宋" w:eastAsia="仿宋" w:hAnsi="仿宋" w:cs="仿宋" w:hint="eastAsia"/>
                <w:kern w:val="0"/>
                <w:sz w:val="24"/>
              </w:rPr>
              <w:t xml:space="preserve">HUAWEI </w:t>
            </w:r>
            <w:proofErr w:type="spellStart"/>
            <w:r>
              <w:rPr>
                <w:rFonts w:ascii="仿宋" w:eastAsia="仿宋" w:hAnsi="仿宋" w:cs="仿宋" w:hint="eastAsia"/>
                <w:kern w:val="0"/>
                <w:sz w:val="24"/>
              </w:rPr>
              <w:t>MateBook</w:t>
            </w:r>
            <w:proofErr w:type="spellEnd"/>
            <w:r>
              <w:rPr>
                <w:rFonts w:ascii="仿宋" w:eastAsia="仿宋" w:hAnsi="仿宋" w:cs="仿宋" w:hint="eastAsia"/>
                <w:kern w:val="0"/>
                <w:sz w:val="24"/>
              </w:rPr>
              <w:t xml:space="preserve"> X Pro 2021</w:t>
            </w:r>
          </w:p>
        </w:tc>
        <w:tc>
          <w:tcPr>
            <w:tcW w:w="1480" w:type="pct"/>
            <w:shd w:val="clear" w:color="000000" w:fill="FFFFFF"/>
            <w:vAlign w:val="center"/>
          </w:tcPr>
          <w:p w14:paraId="69E44BAC" w14:textId="77777777" w:rsidR="00341ADA" w:rsidRDefault="00341ADA">
            <w:pPr>
              <w:widowControl/>
              <w:jc w:val="left"/>
              <w:rPr>
                <w:rFonts w:ascii="仿宋" w:eastAsia="仿宋" w:hAnsi="仿宋" w:cs="仿宋"/>
                <w:kern w:val="0"/>
                <w:sz w:val="24"/>
              </w:rPr>
            </w:pPr>
            <w:r>
              <w:rPr>
                <w:rFonts w:ascii="仿宋" w:eastAsia="仿宋" w:hAnsi="仿宋" w:cs="仿宋" w:hint="eastAsia"/>
                <w:kern w:val="0"/>
                <w:sz w:val="24"/>
              </w:rPr>
              <w:t>13.9吋 TGL-i7-1165G7 UMA LPDDR4X 16GB SSD 1TB 深空灰 3k触控屏</w:t>
            </w:r>
          </w:p>
        </w:tc>
        <w:tc>
          <w:tcPr>
            <w:tcW w:w="565" w:type="pct"/>
            <w:shd w:val="clear" w:color="000000" w:fill="FFFFFF"/>
            <w:noWrap/>
            <w:vAlign w:val="center"/>
          </w:tcPr>
          <w:p w14:paraId="76380203" w14:textId="77777777" w:rsidR="00341ADA" w:rsidRDefault="00341ADA">
            <w:pPr>
              <w:widowControl/>
              <w:jc w:val="center"/>
              <w:rPr>
                <w:rFonts w:ascii="仿宋" w:eastAsia="仿宋" w:hAnsi="仿宋" w:cs="仿宋"/>
                <w:kern w:val="0"/>
                <w:sz w:val="24"/>
              </w:rPr>
            </w:pPr>
            <w:r>
              <w:rPr>
                <w:rFonts w:ascii="仿宋" w:eastAsia="仿宋" w:hAnsi="仿宋" w:cs="仿宋" w:hint="eastAsia"/>
                <w:kern w:val="0"/>
                <w:sz w:val="24"/>
              </w:rPr>
              <w:t>3</w:t>
            </w:r>
          </w:p>
        </w:tc>
        <w:tc>
          <w:tcPr>
            <w:tcW w:w="647" w:type="pct"/>
            <w:shd w:val="clear" w:color="000000" w:fill="FFFFFF"/>
            <w:noWrap/>
            <w:vAlign w:val="center"/>
          </w:tcPr>
          <w:p w14:paraId="5DB228F2" w14:textId="54E7D204" w:rsidR="00341ADA" w:rsidRDefault="00341ADA">
            <w:pPr>
              <w:widowControl/>
              <w:jc w:val="center"/>
              <w:rPr>
                <w:rFonts w:ascii="仿宋" w:eastAsia="仿宋" w:hAnsi="仿宋" w:cs="仿宋"/>
                <w:kern w:val="0"/>
                <w:sz w:val="24"/>
              </w:rPr>
            </w:pPr>
            <w:r>
              <w:rPr>
                <w:rFonts w:ascii="仿宋" w:eastAsia="仿宋" w:hAnsi="仿宋" w:cs="仿宋" w:hint="eastAsia"/>
                <w:kern w:val="0"/>
                <w:sz w:val="24"/>
              </w:rPr>
              <w:t>9</w:t>
            </w:r>
            <w:ins w:id="12" w:author="Admin-Y" w:date="2022-04-26T10:39:00Z">
              <w:r w:rsidR="000A2DB4">
                <w:rPr>
                  <w:rFonts w:ascii="仿宋" w:eastAsia="仿宋" w:hAnsi="仿宋" w:cs="仿宋"/>
                  <w:kern w:val="0"/>
                  <w:sz w:val="24"/>
                </w:rPr>
                <w:t>,</w:t>
              </w:r>
            </w:ins>
            <w:r>
              <w:rPr>
                <w:rFonts w:ascii="仿宋" w:eastAsia="仿宋" w:hAnsi="仿宋" w:cs="仿宋" w:hint="eastAsia"/>
                <w:kern w:val="0"/>
                <w:sz w:val="24"/>
              </w:rPr>
              <w:t>52</w:t>
            </w:r>
            <w:r>
              <w:rPr>
                <w:rFonts w:ascii="仿宋" w:eastAsia="仿宋" w:hAnsi="仿宋" w:cs="仿宋"/>
                <w:kern w:val="0"/>
                <w:sz w:val="24"/>
              </w:rPr>
              <w:t>4</w:t>
            </w:r>
          </w:p>
        </w:tc>
        <w:tc>
          <w:tcPr>
            <w:tcW w:w="592" w:type="pct"/>
            <w:vAlign w:val="center"/>
          </w:tcPr>
          <w:p w14:paraId="67332DF2" w14:textId="6F4B1330" w:rsidR="00341ADA" w:rsidRDefault="00341ADA">
            <w:pPr>
              <w:widowControl/>
              <w:jc w:val="center"/>
              <w:rPr>
                <w:rFonts w:ascii="仿宋" w:eastAsia="仿宋" w:hAnsi="仿宋" w:cs="仿宋"/>
                <w:color w:val="000000"/>
                <w:kern w:val="0"/>
                <w:sz w:val="24"/>
              </w:rPr>
            </w:pPr>
            <w:ins w:id="13" w:author="admin-SJW" w:date="2022-04-25T12:26:00Z">
              <w:r>
                <w:rPr>
                  <w:rFonts w:ascii="仿宋" w:eastAsia="仿宋" w:hAnsi="仿宋" w:cs="仿宋" w:hint="eastAsia"/>
                  <w:color w:val="000000"/>
                  <w:kern w:val="0"/>
                  <w:sz w:val="24"/>
                </w:rPr>
                <w:t>2</w:t>
              </w:r>
              <w:r>
                <w:rPr>
                  <w:rFonts w:ascii="仿宋" w:eastAsia="仿宋" w:hAnsi="仿宋" w:cs="仿宋"/>
                  <w:color w:val="000000"/>
                  <w:kern w:val="0"/>
                  <w:sz w:val="24"/>
                </w:rPr>
                <w:t>8</w:t>
              </w:r>
            </w:ins>
            <w:ins w:id="14" w:author="Admin-Y" w:date="2022-04-26T10:39:00Z">
              <w:r w:rsidR="000A2DB4">
                <w:rPr>
                  <w:rFonts w:ascii="仿宋" w:eastAsia="仿宋" w:hAnsi="仿宋" w:cs="仿宋"/>
                  <w:color w:val="000000"/>
                  <w:kern w:val="0"/>
                  <w:sz w:val="24"/>
                </w:rPr>
                <w:t>,</w:t>
              </w:r>
            </w:ins>
            <w:ins w:id="15" w:author="admin-SJW" w:date="2022-04-25T12:26:00Z">
              <w:r>
                <w:rPr>
                  <w:rFonts w:ascii="仿宋" w:eastAsia="仿宋" w:hAnsi="仿宋" w:cs="仿宋"/>
                  <w:color w:val="000000"/>
                  <w:kern w:val="0"/>
                  <w:sz w:val="24"/>
                </w:rPr>
                <w:t>572</w:t>
              </w:r>
            </w:ins>
          </w:p>
        </w:tc>
        <w:tc>
          <w:tcPr>
            <w:tcW w:w="592" w:type="pct"/>
            <w:shd w:val="clear" w:color="auto" w:fill="auto"/>
            <w:vAlign w:val="center"/>
          </w:tcPr>
          <w:p w14:paraId="16D9AF7F" w14:textId="4492E33D" w:rsidR="00341ADA" w:rsidRDefault="00341ADA">
            <w:pPr>
              <w:widowControl/>
              <w:jc w:val="center"/>
              <w:rPr>
                <w:rFonts w:ascii="仿宋" w:eastAsia="仿宋" w:hAnsi="仿宋" w:cs="仿宋"/>
                <w:color w:val="000000"/>
                <w:kern w:val="0"/>
                <w:sz w:val="24"/>
              </w:rPr>
            </w:pPr>
            <w:r>
              <w:rPr>
                <w:rFonts w:ascii="仿宋" w:eastAsia="仿宋" w:hAnsi="仿宋" w:cs="仿宋" w:hint="eastAsia"/>
                <w:color w:val="000000"/>
                <w:kern w:val="0"/>
                <w:sz w:val="24"/>
              </w:rPr>
              <w:t>依据厂家保修服务条例</w:t>
            </w:r>
            <w:ins w:id="16" w:author="admin" w:date="2022-04-26T19:58:00Z">
              <w:r w:rsidR="00E13090">
                <w:rPr>
                  <w:rFonts w:ascii="仿宋" w:eastAsia="仿宋" w:hAnsi="仿宋" w:cs="仿宋" w:hint="eastAsia"/>
                  <w:color w:val="000000"/>
                  <w:kern w:val="0"/>
                  <w:sz w:val="24"/>
                </w:rPr>
                <w:t>，出厂日期不晚于【】</w:t>
              </w:r>
            </w:ins>
          </w:p>
        </w:tc>
      </w:tr>
      <w:tr w:rsidR="00CE3B67" w14:paraId="4F0C8C85" w14:textId="77777777" w:rsidTr="000242BD">
        <w:trPr>
          <w:trHeight w:val="936"/>
          <w:jc w:val="center"/>
        </w:trPr>
        <w:tc>
          <w:tcPr>
            <w:tcW w:w="334" w:type="pct"/>
            <w:shd w:val="clear" w:color="000000" w:fill="FFFFFF"/>
            <w:vAlign w:val="center"/>
          </w:tcPr>
          <w:p w14:paraId="65D7F431" w14:textId="77777777" w:rsidR="00341ADA" w:rsidRDefault="00341ADA">
            <w:pPr>
              <w:widowControl/>
              <w:jc w:val="center"/>
              <w:rPr>
                <w:rFonts w:ascii="仿宋" w:eastAsia="仿宋" w:hAnsi="仿宋" w:cs="仿宋"/>
                <w:kern w:val="0"/>
                <w:sz w:val="24"/>
              </w:rPr>
            </w:pPr>
            <w:r>
              <w:rPr>
                <w:rFonts w:ascii="仿宋" w:eastAsia="仿宋" w:hAnsi="仿宋" w:cs="仿宋" w:hint="eastAsia"/>
                <w:kern w:val="0"/>
                <w:sz w:val="24"/>
              </w:rPr>
              <w:t>2</w:t>
            </w:r>
          </w:p>
        </w:tc>
        <w:tc>
          <w:tcPr>
            <w:tcW w:w="790" w:type="pct"/>
            <w:shd w:val="clear" w:color="000000" w:fill="FFFFFF"/>
            <w:vAlign w:val="center"/>
          </w:tcPr>
          <w:p w14:paraId="28BFFABB" w14:textId="77777777" w:rsidR="00341ADA" w:rsidRDefault="00341ADA">
            <w:pPr>
              <w:widowControl/>
              <w:jc w:val="center"/>
              <w:rPr>
                <w:rFonts w:ascii="仿宋" w:eastAsia="仿宋" w:hAnsi="仿宋" w:cs="仿宋"/>
                <w:kern w:val="0"/>
                <w:sz w:val="24"/>
              </w:rPr>
            </w:pPr>
            <w:r>
              <w:rPr>
                <w:rFonts w:ascii="仿宋" w:eastAsia="仿宋" w:hAnsi="仿宋" w:cs="仿宋" w:hint="eastAsia"/>
                <w:kern w:val="0"/>
                <w:sz w:val="24"/>
              </w:rPr>
              <w:t xml:space="preserve">HUAWEI </w:t>
            </w:r>
            <w:proofErr w:type="spellStart"/>
            <w:r>
              <w:rPr>
                <w:rFonts w:ascii="仿宋" w:eastAsia="仿宋" w:hAnsi="仿宋" w:cs="仿宋" w:hint="eastAsia"/>
                <w:kern w:val="0"/>
                <w:sz w:val="24"/>
              </w:rPr>
              <w:t>MateBook</w:t>
            </w:r>
            <w:proofErr w:type="spellEnd"/>
            <w:r>
              <w:rPr>
                <w:rFonts w:ascii="仿宋" w:eastAsia="仿宋" w:hAnsi="仿宋" w:cs="仿宋" w:hint="eastAsia"/>
                <w:kern w:val="0"/>
                <w:sz w:val="24"/>
              </w:rPr>
              <w:t xml:space="preserve"> 14s</w:t>
            </w:r>
          </w:p>
        </w:tc>
        <w:tc>
          <w:tcPr>
            <w:tcW w:w="1480" w:type="pct"/>
            <w:shd w:val="clear" w:color="000000" w:fill="FFFFFF"/>
            <w:vAlign w:val="center"/>
          </w:tcPr>
          <w:p w14:paraId="6802A63B" w14:textId="77777777" w:rsidR="00341ADA" w:rsidRDefault="00341ADA">
            <w:pPr>
              <w:widowControl/>
              <w:jc w:val="left"/>
              <w:rPr>
                <w:rFonts w:ascii="仿宋" w:eastAsia="仿宋" w:hAnsi="仿宋" w:cs="仿宋"/>
                <w:kern w:val="0"/>
                <w:sz w:val="24"/>
              </w:rPr>
            </w:pPr>
            <w:r>
              <w:rPr>
                <w:rFonts w:ascii="仿宋" w:eastAsia="仿宋" w:hAnsi="仿宋" w:cs="仿宋" w:hint="eastAsia"/>
                <w:kern w:val="0"/>
                <w:sz w:val="24"/>
              </w:rPr>
              <w:t>TGL-H35 i5-11300H标准电压 UMA LPDDR4X 16GB SSD 512GB 深空灰 2.5k触控屏</w:t>
            </w:r>
          </w:p>
        </w:tc>
        <w:tc>
          <w:tcPr>
            <w:tcW w:w="565" w:type="pct"/>
            <w:shd w:val="clear" w:color="000000" w:fill="FFFFFF"/>
            <w:noWrap/>
            <w:vAlign w:val="center"/>
          </w:tcPr>
          <w:p w14:paraId="48B01E84" w14:textId="77777777" w:rsidR="00341ADA" w:rsidRDefault="00341ADA">
            <w:pPr>
              <w:widowControl/>
              <w:jc w:val="center"/>
              <w:rPr>
                <w:rFonts w:ascii="仿宋" w:eastAsia="仿宋" w:hAnsi="仿宋" w:cs="仿宋"/>
                <w:kern w:val="0"/>
                <w:sz w:val="24"/>
              </w:rPr>
            </w:pPr>
            <w:r>
              <w:rPr>
                <w:rFonts w:ascii="仿宋" w:eastAsia="仿宋" w:hAnsi="仿宋" w:cs="仿宋" w:hint="eastAsia"/>
                <w:kern w:val="0"/>
                <w:sz w:val="24"/>
              </w:rPr>
              <w:t>15</w:t>
            </w:r>
          </w:p>
        </w:tc>
        <w:tc>
          <w:tcPr>
            <w:tcW w:w="647" w:type="pct"/>
            <w:shd w:val="clear" w:color="000000" w:fill="FFFFFF"/>
            <w:noWrap/>
            <w:vAlign w:val="center"/>
          </w:tcPr>
          <w:p w14:paraId="278F9C2D" w14:textId="5C70D292" w:rsidR="00341ADA" w:rsidRDefault="00341ADA">
            <w:pPr>
              <w:widowControl/>
              <w:jc w:val="center"/>
              <w:rPr>
                <w:rFonts w:ascii="仿宋" w:eastAsia="仿宋" w:hAnsi="仿宋" w:cs="仿宋"/>
                <w:kern w:val="0"/>
                <w:sz w:val="24"/>
              </w:rPr>
            </w:pPr>
            <w:r>
              <w:rPr>
                <w:rFonts w:ascii="仿宋" w:eastAsia="仿宋" w:hAnsi="仿宋" w:cs="仿宋" w:hint="eastAsia"/>
                <w:kern w:val="0"/>
                <w:sz w:val="24"/>
              </w:rPr>
              <w:t>6</w:t>
            </w:r>
            <w:ins w:id="17" w:author="Admin-Y" w:date="2022-04-26T10:39:00Z">
              <w:r w:rsidR="000A2DB4">
                <w:rPr>
                  <w:rFonts w:ascii="仿宋" w:eastAsia="仿宋" w:hAnsi="仿宋" w:cs="仿宋"/>
                  <w:kern w:val="0"/>
                  <w:sz w:val="24"/>
                </w:rPr>
                <w:t>,</w:t>
              </w:r>
            </w:ins>
            <w:r>
              <w:rPr>
                <w:rFonts w:ascii="仿宋" w:eastAsia="仿宋" w:hAnsi="仿宋" w:cs="仿宋" w:hint="eastAsia"/>
                <w:kern w:val="0"/>
                <w:sz w:val="24"/>
              </w:rPr>
              <w:t>500</w:t>
            </w:r>
          </w:p>
        </w:tc>
        <w:tc>
          <w:tcPr>
            <w:tcW w:w="592" w:type="pct"/>
            <w:vAlign w:val="center"/>
          </w:tcPr>
          <w:p w14:paraId="294EF4EF" w14:textId="25D9D298" w:rsidR="00341ADA" w:rsidRDefault="00341ADA">
            <w:pPr>
              <w:widowControl/>
              <w:jc w:val="center"/>
              <w:rPr>
                <w:ins w:id="18" w:author="admin-SJW" w:date="2022-04-25T12:26:00Z"/>
                <w:rFonts w:ascii="仿宋" w:eastAsia="仿宋" w:hAnsi="仿宋" w:cs="仿宋"/>
                <w:color w:val="000000"/>
                <w:kern w:val="0"/>
                <w:sz w:val="24"/>
              </w:rPr>
            </w:pPr>
            <w:ins w:id="19" w:author="admin-SJW" w:date="2022-04-25T12:27:00Z">
              <w:r>
                <w:rPr>
                  <w:rFonts w:ascii="仿宋" w:eastAsia="仿宋" w:hAnsi="仿宋" w:cs="仿宋" w:hint="eastAsia"/>
                  <w:color w:val="000000"/>
                  <w:kern w:val="0"/>
                  <w:sz w:val="24"/>
                </w:rPr>
                <w:t>9</w:t>
              </w:r>
              <w:r>
                <w:rPr>
                  <w:rFonts w:ascii="仿宋" w:eastAsia="仿宋" w:hAnsi="仿宋" w:cs="仿宋"/>
                  <w:color w:val="000000"/>
                  <w:kern w:val="0"/>
                  <w:sz w:val="24"/>
                </w:rPr>
                <w:t>7</w:t>
              </w:r>
            </w:ins>
            <w:ins w:id="20" w:author="Admin-Y" w:date="2022-04-26T10:39:00Z">
              <w:r w:rsidR="000A2DB4">
                <w:rPr>
                  <w:rFonts w:ascii="仿宋" w:eastAsia="仿宋" w:hAnsi="仿宋" w:cs="仿宋"/>
                  <w:color w:val="000000"/>
                  <w:kern w:val="0"/>
                  <w:sz w:val="24"/>
                </w:rPr>
                <w:t>,</w:t>
              </w:r>
            </w:ins>
            <w:ins w:id="21" w:author="admin-SJW" w:date="2022-04-25T12:27:00Z">
              <w:r>
                <w:rPr>
                  <w:rFonts w:ascii="仿宋" w:eastAsia="仿宋" w:hAnsi="仿宋" w:cs="仿宋"/>
                  <w:color w:val="000000"/>
                  <w:kern w:val="0"/>
                  <w:sz w:val="24"/>
                </w:rPr>
                <w:t>500</w:t>
              </w:r>
            </w:ins>
          </w:p>
        </w:tc>
        <w:tc>
          <w:tcPr>
            <w:tcW w:w="592" w:type="pct"/>
            <w:shd w:val="clear" w:color="auto" w:fill="auto"/>
            <w:vAlign w:val="center"/>
          </w:tcPr>
          <w:p w14:paraId="4B67253E" w14:textId="7FD68120" w:rsidR="00341ADA" w:rsidRDefault="00341ADA">
            <w:pPr>
              <w:widowControl/>
              <w:jc w:val="center"/>
              <w:rPr>
                <w:rFonts w:ascii="仿宋" w:eastAsia="仿宋" w:hAnsi="仿宋" w:cs="仿宋"/>
                <w:color w:val="000000"/>
                <w:kern w:val="0"/>
                <w:sz w:val="24"/>
              </w:rPr>
            </w:pPr>
            <w:r>
              <w:rPr>
                <w:rFonts w:ascii="仿宋" w:eastAsia="仿宋" w:hAnsi="仿宋" w:cs="仿宋" w:hint="eastAsia"/>
                <w:color w:val="000000"/>
                <w:kern w:val="0"/>
                <w:sz w:val="24"/>
              </w:rPr>
              <w:t>依据厂家保修服务条例</w:t>
            </w:r>
            <w:ins w:id="22" w:author="admin" w:date="2022-04-26T19:58:00Z">
              <w:r w:rsidR="00E13090">
                <w:rPr>
                  <w:rFonts w:ascii="仿宋" w:eastAsia="仿宋" w:hAnsi="仿宋" w:cs="仿宋" w:hint="eastAsia"/>
                  <w:color w:val="000000"/>
                  <w:kern w:val="0"/>
                  <w:sz w:val="24"/>
                </w:rPr>
                <w:t>，出厂日期不晚于【】</w:t>
              </w:r>
            </w:ins>
          </w:p>
        </w:tc>
      </w:tr>
      <w:tr w:rsidR="00CE3B67" w14:paraId="32566C1C" w14:textId="77777777" w:rsidTr="000242BD">
        <w:trPr>
          <w:trHeight w:val="936"/>
          <w:jc w:val="center"/>
        </w:trPr>
        <w:tc>
          <w:tcPr>
            <w:tcW w:w="2604" w:type="pct"/>
            <w:gridSpan w:val="3"/>
            <w:shd w:val="clear" w:color="000000" w:fill="FFFFFF"/>
            <w:vAlign w:val="center"/>
          </w:tcPr>
          <w:p w14:paraId="2896D67E" w14:textId="4799E627" w:rsidR="00341ADA" w:rsidRDefault="00341ADA">
            <w:pPr>
              <w:widowControl/>
              <w:jc w:val="center"/>
              <w:rPr>
                <w:rFonts w:ascii="仿宋" w:eastAsia="仿宋" w:hAnsi="仿宋" w:cs="仿宋"/>
                <w:kern w:val="0"/>
                <w:sz w:val="24"/>
              </w:rPr>
            </w:pPr>
            <w:del w:id="23" w:author="Admin-Y" w:date="2022-04-26T10:40:00Z">
              <w:r w:rsidDel="00021E59">
                <w:rPr>
                  <w:rFonts w:ascii="仿宋" w:eastAsia="仿宋" w:hAnsi="仿宋" w:cs="仿宋" w:hint="eastAsia"/>
                  <w:kern w:val="0"/>
                  <w:sz w:val="24"/>
                </w:rPr>
                <w:delText>总计</w:delText>
              </w:r>
            </w:del>
            <w:ins w:id="24" w:author="admin-SJW" w:date="2022-04-25T14:47:00Z">
              <w:r w:rsidR="00A124F4">
                <w:rPr>
                  <w:rFonts w:ascii="仿宋" w:eastAsia="仿宋" w:hAnsi="仿宋" w:cs="仿宋" w:hint="eastAsia"/>
                  <w:kern w:val="0"/>
                  <w:sz w:val="24"/>
                </w:rPr>
                <w:t>协议</w:t>
              </w:r>
            </w:ins>
            <w:ins w:id="25" w:author="Admin-Y" w:date="2022-04-26T10:40:00Z">
              <w:r w:rsidR="00021E59">
                <w:rPr>
                  <w:rFonts w:ascii="仿宋" w:eastAsia="仿宋" w:hAnsi="仿宋" w:cs="仿宋" w:hint="eastAsia"/>
                  <w:kern w:val="0"/>
                  <w:sz w:val="24"/>
                </w:rPr>
                <w:t>总</w:t>
              </w:r>
            </w:ins>
            <w:ins w:id="26" w:author="admin-SJW" w:date="2022-04-25T12:29:00Z">
              <w:r>
                <w:rPr>
                  <w:rFonts w:ascii="仿宋" w:eastAsia="仿宋" w:hAnsi="仿宋" w:cs="仿宋" w:hint="eastAsia"/>
                  <w:kern w:val="0"/>
                  <w:sz w:val="24"/>
                </w:rPr>
                <w:t>金额</w:t>
              </w:r>
            </w:ins>
            <w:ins w:id="27" w:author="admin-SJW" w:date="2022-04-25T12:30:00Z">
              <w:r w:rsidR="00CE3B67">
                <w:rPr>
                  <w:rFonts w:ascii="仿宋" w:eastAsia="仿宋" w:hAnsi="仿宋" w:cs="仿宋" w:hint="eastAsia"/>
                  <w:kern w:val="0"/>
                  <w:sz w:val="24"/>
                </w:rPr>
                <w:t>（含税</w:t>
              </w:r>
            </w:ins>
            <w:ins w:id="28" w:author="admin-SJW" w:date="2022-04-25T12:31:00Z">
              <w:r w:rsidR="00CE3B67">
                <w:rPr>
                  <w:rFonts w:ascii="仿宋" w:eastAsia="仿宋" w:hAnsi="仿宋" w:cs="仿宋" w:hint="eastAsia"/>
                  <w:kern w:val="0"/>
                  <w:sz w:val="24"/>
                </w:rPr>
                <w:t>，税率为【】</w:t>
              </w:r>
            </w:ins>
            <w:ins w:id="29" w:author="Admin-Y" w:date="2022-04-26T10:39:00Z">
              <w:r w:rsidR="00B963D9">
                <w:rPr>
                  <w:rFonts w:ascii="仿宋" w:eastAsia="仿宋" w:hAnsi="仿宋" w:cs="仿宋" w:hint="eastAsia"/>
                  <w:kern w:val="0"/>
                  <w:sz w:val="24"/>
                </w:rPr>
                <w:t>%</w:t>
              </w:r>
            </w:ins>
            <w:ins w:id="30" w:author="admin-SJW" w:date="2022-04-25T12:30:00Z">
              <w:r w:rsidR="00CE3B67">
                <w:rPr>
                  <w:rFonts w:ascii="仿宋" w:eastAsia="仿宋" w:hAnsi="仿宋" w:cs="仿宋" w:hint="eastAsia"/>
                  <w:kern w:val="0"/>
                  <w:sz w:val="24"/>
                </w:rPr>
                <w:t>）</w:t>
              </w:r>
            </w:ins>
            <w:ins w:id="31" w:author="Admin-Y" w:date="2022-04-26T10:40:00Z">
              <w:r w:rsidR="00B963D9">
                <w:rPr>
                  <w:rFonts w:ascii="仿宋" w:eastAsia="仿宋" w:hAnsi="仿宋" w:cs="仿宋" w:hint="eastAsia"/>
                  <w:kern w:val="0"/>
                  <w:sz w:val="24"/>
                </w:rPr>
                <w:t>：</w:t>
              </w:r>
            </w:ins>
          </w:p>
        </w:tc>
        <w:tc>
          <w:tcPr>
            <w:tcW w:w="1804" w:type="pct"/>
            <w:gridSpan w:val="3"/>
            <w:shd w:val="clear" w:color="000000" w:fill="FFFFFF"/>
            <w:noWrap/>
            <w:vAlign w:val="center"/>
          </w:tcPr>
          <w:p w14:paraId="0939D2B2" w14:textId="64255B13" w:rsidR="00341ADA" w:rsidDel="00341ADA" w:rsidRDefault="00CE3B67" w:rsidP="000242BD">
            <w:pPr>
              <w:widowControl/>
              <w:rPr>
                <w:del w:id="32" w:author="admin-SJW" w:date="2022-04-25T12:29:00Z"/>
                <w:rFonts w:ascii="仿宋" w:eastAsia="仿宋" w:hAnsi="仿宋" w:cs="仿宋"/>
                <w:kern w:val="0"/>
                <w:sz w:val="24"/>
              </w:rPr>
            </w:pPr>
            <w:ins w:id="33" w:author="admin-SJW" w:date="2022-04-25T12:32:00Z">
              <w:del w:id="34" w:author="Admin-Y" w:date="2022-04-26T10:40:00Z">
                <w:r w:rsidDel="00CA0DAB">
                  <w:rPr>
                    <w:rFonts w:ascii="仿宋" w:eastAsia="仿宋" w:hAnsi="仿宋" w:cs="仿宋" w:hint="eastAsia"/>
                    <w:kern w:val="0"/>
                    <w:sz w:val="24"/>
                  </w:rPr>
                  <w:delText>小写：</w:delText>
                </w:r>
              </w:del>
            </w:ins>
            <w:del w:id="35" w:author="Admin-Y" w:date="2022-04-26T10:40:00Z">
              <w:r w:rsidR="00341ADA" w:rsidDel="00CA0DAB">
                <w:rPr>
                  <w:rFonts w:ascii="仿宋" w:eastAsia="仿宋" w:hAnsi="仿宋" w:cs="仿宋" w:hint="eastAsia"/>
                  <w:kern w:val="0"/>
                  <w:sz w:val="24"/>
                </w:rPr>
                <w:delText>18</w:delText>
              </w:r>
            </w:del>
            <w:ins w:id="36" w:author="Admin-Y" w:date="2022-04-26T10:40:00Z">
              <w:r w:rsidR="00CA0DAB">
                <w:rPr>
                  <w:rFonts w:ascii="仿宋" w:eastAsia="仿宋" w:hAnsi="仿宋" w:cs="仿宋" w:hint="eastAsia"/>
                  <w:kern w:val="0"/>
                  <w:sz w:val="24"/>
                </w:rPr>
                <w:t>人民币</w:t>
              </w:r>
            </w:ins>
          </w:p>
          <w:p w14:paraId="7BBFEE38" w14:textId="0A549AEF" w:rsidR="00341ADA" w:rsidDel="00341ADA" w:rsidRDefault="00341ADA" w:rsidP="000242BD">
            <w:pPr>
              <w:widowControl/>
              <w:rPr>
                <w:del w:id="37" w:author="admin-SJW" w:date="2022-04-25T12:30:00Z"/>
                <w:rFonts w:ascii="仿宋" w:eastAsia="仿宋" w:hAnsi="仿宋" w:cs="仿宋"/>
                <w:kern w:val="0"/>
                <w:sz w:val="24"/>
              </w:rPr>
            </w:pPr>
            <w:del w:id="38" w:author="admin-SJW" w:date="2022-04-25T12:26:00Z">
              <w:r w:rsidDel="00341ADA">
                <w:rPr>
                  <w:rFonts w:ascii="仿宋" w:eastAsia="仿宋" w:hAnsi="仿宋" w:cs="仿宋" w:hint="eastAsia"/>
                  <w:kern w:val="0"/>
                  <w:sz w:val="24"/>
                </w:rPr>
                <w:delText>12607</w:delText>
              </w:r>
              <w:r w:rsidDel="00341ADA">
                <w:rPr>
                  <w:rFonts w:ascii="仿宋" w:eastAsia="仿宋" w:hAnsi="仿宋" w:cs="仿宋"/>
                  <w:kern w:val="0"/>
                  <w:sz w:val="24"/>
                </w:rPr>
                <w:delText>2</w:delText>
              </w:r>
            </w:del>
          </w:p>
          <w:p w14:paraId="46D56790" w14:textId="75944A00" w:rsidR="00CE3B67" w:rsidRDefault="00341ADA" w:rsidP="00341ADA">
            <w:pPr>
              <w:widowControl/>
              <w:jc w:val="center"/>
              <w:rPr>
                <w:ins w:id="39" w:author="admin-SJW" w:date="2022-04-25T12:32:00Z"/>
                <w:rFonts w:ascii="仿宋" w:eastAsia="仿宋" w:hAnsi="仿宋" w:cs="仿宋"/>
                <w:color w:val="000000"/>
                <w:kern w:val="0"/>
                <w:sz w:val="24"/>
              </w:rPr>
            </w:pPr>
            <w:ins w:id="40" w:author="admin-SJW" w:date="2022-04-25T12:26:00Z">
              <w:r w:rsidRPr="00341ADA">
                <w:rPr>
                  <w:rFonts w:ascii="仿宋" w:eastAsia="仿宋" w:hAnsi="仿宋" w:cs="仿宋"/>
                  <w:color w:val="000000"/>
                  <w:kern w:val="0"/>
                  <w:sz w:val="24"/>
                </w:rPr>
                <w:t>126</w:t>
              </w:r>
            </w:ins>
            <w:ins w:id="41" w:author="Admin-Y" w:date="2022-04-26T10:39:00Z">
              <w:r w:rsidR="000A2DB4">
                <w:rPr>
                  <w:rFonts w:ascii="仿宋" w:eastAsia="仿宋" w:hAnsi="仿宋" w:cs="仿宋" w:hint="eastAsia"/>
                  <w:color w:val="000000"/>
                  <w:kern w:val="0"/>
                  <w:sz w:val="24"/>
                </w:rPr>
                <w:t>,</w:t>
              </w:r>
            </w:ins>
            <w:ins w:id="42" w:author="admin-SJW" w:date="2022-04-25T12:26:00Z">
              <w:r w:rsidRPr="00341ADA">
                <w:rPr>
                  <w:rFonts w:ascii="仿宋" w:eastAsia="仿宋" w:hAnsi="仿宋" w:cs="仿宋"/>
                  <w:color w:val="000000"/>
                  <w:kern w:val="0"/>
                  <w:sz w:val="24"/>
                </w:rPr>
                <w:t>072</w:t>
              </w:r>
            </w:ins>
            <w:ins w:id="43" w:author="admin-SJW" w:date="2022-04-25T12:30:00Z">
              <w:r>
                <w:rPr>
                  <w:rFonts w:ascii="仿宋" w:eastAsia="仿宋" w:hAnsi="仿宋" w:cs="仿宋" w:hint="eastAsia"/>
                  <w:color w:val="000000"/>
                  <w:kern w:val="0"/>
                  <w:sz w:val="24"/>
                </w:rPr>
                <w:t>元</w:t>
              </w:r>
            </w:ins>
          </w:p>
          <w:p w14:paraId="7623F01D" w14:textId="760C0980" w:rsidR="00341ADA" w:rsidRDefault="00CE3B67" w:rsidP="00CE3B67">
            <w:pPr>
              <w:widowControl/>
              <w:jc w:val="center"/>
              <w:rPr>
                <w:rFonts w:ascii="仿宋" w:eastAsia="仿宋" w:hAnsi="仿宋" w:cs="仿宋"/>
                <w:color w:val="000000"/>
                <w:kern w:val="0"/>
                <w:sz w:val="24"/>
              </w:rPr>
            </w:pPr>
            <w:ins w:id="44" w:author="admin-SJW" w:date="2022-04-25T12:31:00Z">
              <w:r>
                <w:rPr>
                  <w:rFonts w:ascii="仿宋" w:eastAsia="仿宋" w:hAnsi="仿宋" w:cs="仿宋" w:hint="eastAsia"/>
                  <w:color w:val="000000"/>
                  <w:kern w:val="0"/>
                  <w:sz w:val="24"/>
                </w:rPr>
                <w:t>（大写：壹拾贰万陆仟零</w:t>
              </w:r>
            </w:ins>
            <w:ins w:id="45" w:author="admin-SJW" w:date="2022-04-25T12:32:00Z">
              <w:r>
                <w:rPr>
                  <w:rFonts w:ascii="仿宋" w:eastAsia="仿宋" w:hAnsi="仿宋" w:cs="仿宋" w:hint="eastAsia"/>
                  <w:color w:val="000000"/>
                  <w:kern w:val="0"/>
                  <w:sz w:val="24"/>
                </w:rPr>
                <w:t>柒拾贰元</w:t>
              </w:r>
            </w:ins>
            <w:ins w:id="46" w:author="admin-SJW" w:date="2022-04-25T12:31:00Z">
              <w:r>
                <w:rPr>
                  <w:rFonts w:ascii="仿宋" w:eastAsia="仿宋" w:hAnsi="仿宋" w:cs="仿宋" w:hint="eastAsia"/>
                  <w:color w:val="000000"/>
                  <w:kern w:val="0"/>
                  <w:sz w:val="24"/>
                </w:rPr>
                <w:t>）</w:t>
              </w:r>
            </w:ins>
          </w:p>
        </w:tc>
        <w:tc>
          <w:tcPr>
            <w:tcW w:w="592" w:type="pct"/>
            <w:shd w:val="clear" w:color="auto" w:fill="auto"/>
            <w:vAlign w:val="center"/>
          </w:tcPr>
          <w:p w14:paraId="17299C1B" w14:textId="5517339D" w:rsidR="00341ADA" w:rsidRDefault="00341ADA">
            <w:pPr>
              <w:widowControl/>
              <w:jc w:val="center"/>
              <w:rPr>
                <w:rFonts w:ascii="仿宋" w:eastAsia="仿宋" w:hAnsi="仿宋" w:cs="仿宋"/>
                <w:color w:val="000000"/>
                <w:kern w:val="0"/>
                <w:sz w:val="24"/>
              </w:rPr>
            </w:pPr>
          </w:p>
        </w:tc>
      </w:tr>
    </w:tbl>
    <w:p w14:paraId="387E3FC5" w14:textId="1017E43B" w:rsidR="006C4428" w:rsidRDefault="003451BD">
      <w:pPr>
        <w:pStyle w:val="a3"/>
        <w:ind w:firstLineChars="200" w:firstLine="560"/>
        <w:rPr>
          <w:rFonts w:ascii="仿宋" w:eastAsia="仿宋" w:hAnsi="仿宋" w:cs="仿宋"/>
          <w:sz w:val="28"/>
          <w:szCs w:val="28"/>
        </w:rPr>
      </w:pPr>
      <w:r>
        <w:rPr>
          <w:rFonts w:ascii="仿宋" w:eastAsia="仿宋" w:hAnsi="仿宋" w:cs="仿宋" w:hint="eastAsia"/>
          <w:sz w:val="28"/>
          <w:szCs w:val="28"/>
        </w:rPr>
        <w:t>1.2</w:t>
      </w:r>
      <w:ins w:id="47" w:author="admin-SJW" w:date="2022-04-26T14:20:00Z">
        <w:r w:rsidR="00F353D5">
          <w:rPr>
            <w:rFonts w:ascii="仿宋" w:eastAsia="仿宋" w:hAnsi="仿宋" w:cs="仿宋" w:hint="eastAsia"/>
            <w:sz w:val="28"/>
            <w:szCs w:val="28"/>
          </w:rPr>
          <w:t>甲</w:t>
        </w:r>
      </w:ins>
      <w:ins w:id="48" w:author="admin-SJW" w:date="2022-04-25T12:54:00Z">
        <w:r w:rsidR="00E06A5B">
          <w:rPr>
            <w:rFonts w:ascii="仿宋" w:eastAsia="仿宋" w:hAnsi="仿宋" w:cs="仿宋" w:hint="eastAsia"/>
            <w:sz w:val="28"/>
            <w:szCs w:val="28"/>
          </w:rPr>
          <w:t>方承诺所提供</w:t>
        </w:r>
      </w:ins>
      <w:r>
        <w:rPr>
          <w:rFonts w:ascii="仿宋" w:eastAsia="仿宋" w:hAnsi="仿宋" w:cs="仿宋" w:hint="eastAsia"/>
          <w:sz w:val="28"/>
          <w:szCs w:val="28"/>
        </w:rPr>
        <w:t>产品</w:t>
      </w:r>
      <w:ins w:id="49" w:author="admin-SJW" w:date="2022-04-25T12:54:00Z">
        <w:r w:rsidR="00E06A5B">
          <w:rPr>
            <w:rFonts w:ascii="仿宋" w:eastAsia="仿宋" w:hAnsi="仿宋" w:cs="仿宋" w:hint="eastAsia"/>
            <w:sz w:val="28"/>
            <w:szCs w:val="28"/>
          </w:rPr>
          <w:t>均为</w:t>
        </w:r>
      </w:ins>
      <w:ins w:id="50" w:author="admin-SJW" w:date="2022-04-25T12:55:00Z">
        <w:r w:rsidR="00E06A5B">
          <w:rPr>
            <w:rFonts w:ascii="仿宋" w:eastAsia="仿宋" w:hAnsi="仿宋" w:cs="仿宋" w:hint="eastAsia"/>
            <w:sz w:val="28"/>
            <w:szCs w:val="28"/>
          </w:rPr>
          <w:t>原厂商生产</w:t>
        </w:r>
      </w:ins>
      <w:r>
        <w:rPr>
          <w:rFonts w:ascii="仿宋" w:eastAsia="仿宋" w:hAnsi="仿宋" w:cs="仿宋" w:hint="eastAsia"/>
          <w:sz w:val="28"/>
          <w:szCs w:val="28"/>
        </w:rPr>
        <w:t>的</w:t>
      </w:r>
      <w:ins w:id="51" w:author="Admin-Y" w:date="2022-04-26T13:25:00Z">
        <w:r w:rsidR="008242E6">
          <w:rPr>
            <w:rFonts w:ascii="仿宋" w:eastAsia="仿宋" w:hAnsi="仿宋" w:cs="仿宋" w:hint="eastAsia"/>
            <w:sz w:val="28"/>
            <w:szCs w:val="28"/>
          </w:rPr>
          <w:t>正规产品，且</w:t>
        </w:r>
      </w:ins>
      <w:ins w:id="52" w:author="admin-SJW" w:date="2022-04-25T12:55:00Z">
        <w:del w:id="53" w:author="Admin-Y" w:date="2022-04-26T13:25:00Z">
          <w:r w:rsidR="00E06A5B" w:rsidDel="008242E6">
            <w:rPr>
              <w:rFonts w:ascii="仿宋" w:eastAsia="仿宋" w:hAnsi="仿宋" w:cs="仿宋" w:hint="eastAsia"/>
              <w:sz w:val="28"/>
              <w:szCs w:val="28"/>
            </w:rPr>
            <w:delText>、</w:delText>
          </w:r>
        </w:del>
      </w:ins>
      <w:r>
        <w:rPr>
          <w:rFonts w:ascii="仿宋" w:eastAsia="仿宋" w:hAnsi="仿宋" w:cs="仿宋" w:hint="eastAsia"/>
          <w:sz w:val="28"/>
          <w:szCs w:val="28"/>
        </w:rPr>
        <w:t>质量按国家</w:t>
      </w:r>
      <w:r>
        <w:rPr>
          <w:rFonts w:ascii="仿宋" w:eastAsia="仿宋" w:hAnsi="仿宋" w:cs="仿宋" w:hint="eastAsia"/>
          <w:sz w:val="28"/>
          <w:szCs w:val="28"/>
        </w:rPr>
        <w:lastRenderedPageBreak/>
        <w:t>标准执行</w:t>
      </w:r>
      <w:del w:id="54" w:author="admin-SJW" w:date="2022-04-25T12:55:00Z">
        <w:r w:rsidDel="00E06A5B">
          <w:rPr>
            <w:rFonts w:ascii="仿宋" w:eastAsia="仿宋" w:hAnsi="仿宋" w:cs="仿宋" w:hint="eastAsia"/>
            <w:sz w:val="28"/>
            <w:szCs w:val="28"/>
          </w:rPr>
          <w:delText>，为</w:delText>
        </w:r>
      </w:del>
      <w:ins w:id="55" w:author="admin-SJW" w:date="2022-04-25T12:55:00Z">
        <w:del w:id="56" w:author="Admin-Y" w:date="2022-04-26T14:00:00Z">
          <w:r w:rsidR="00E06A5B" w:rsidDel="00330EDE">
            <w:rPr>
              <w:rFonts w:ascii="仿宋" w:eastAsia="仿宋" w:hAnsi="仿宋" w:cs="仿宋" w:hint="eastAsia"/>
              <w:sz w:val="28"/>
              <w:szCs w:val="28"/>
            </w:rPr>
            <w:delText>的、</w:delText>
          </w:r>
        </w:del>
      </w:ins>
      <w:ins w:id="57" w:author="Admin-Y" w:date="2022-04-26T14:00:00Z">
        <w:r w:rsidR="00330EDE">
          <w:rPr>
            <w:rFonts w:ascii="仿宋" w:eastAsia="仿宋" w:hAnsi="仿宋" w:cs="仿宋" w:hint="eastAsia"/>
            <w:sz w:val="28"/>
            <w:szCs w:val="28"/>
          </w:rPr>
          <w:t>且为</w:t>
        </w:r>
      </w:ins>
      <w:r>
        <w:rPr>
          <w:rFonts w:ascii="仿宋" w:eastAsia="仿宋" w:hAnsi="仿宋" w:cs="仿宋" w:hint="eastAsia"/>
          <w:sz w:val="28"/>
          <w:szCs w:val="28"/>
        </w:rPr>
        <w:t>全新未拆封的货物。</w:t>
      </w:r>
    </w:p>
    <w:p w14:paraId="5E613AFC" w14:textId="77777777" w:rsidR="006C4428" w:rsidRDefault="003451BD">
      <w:pPr>
        <w:pStyle w:val="a3"/>
        <w:rPr>
          <w:rFonts w:ascii="仿宋" w:eastAsia="仿宋" w:hAnsi="仿宋" w:cs="仿宋"/>
          <w:b/>
          <w:sz w:val="28"/>
          <w:szCs w:val="28"/>
        </w:rPr>
      </w:pPr>
      <w:r>
        <w:rPr>
          <w:rFonts w:ascii="仿宋" w:eastAsia="仿宋" w:hAnsi="仿宋" w:cs="仿宋" w:hint="eastAsia"/>
          <w:b/>
          <w:sz w:val="28"/>
          <w:szCs w:val="28"/>
        </w:rPr>
        <w:t xml:space="preserve">第二条 </w:t>
      </w:r>
      <w:del w:id="58" w:author="admin-SJW" w:date="2022-04-26T23:15:00Z">
        <w:r w:rsidDel="00B71681">
          <w:rPr>
            <w:rFonts w:ascii="仿宋" w:eastAsia="仿宋" w:hAnsi="仿宋" w:cs="仿宋" w:hint="eastAsia"/>
            <w:b/>
            <w:sz w:val="28"/>
            <w:szCs w:val="28"/>
          </w:rPr>
          <w:delText xml:space="preserve"> </w:delText>
        </w:r>
      </w:del>
      <w:r>
        <w:rPr>
          <w:rFonts w:ascii="仿宋" w:eastAsia="仿宋" w:hAnsi="仿宋" w:cs="仿宋" w:hint="eastAsia"/>
          <w:b/>
          <w:sz w:val="28"/>
          <w:szCs w:val="28"/>
        </w:rPr>
        <w:t>交货方式</w:t>
      </w:r>
    </w:p>
    <w:p w14:paraId="5320CE41" w14:textId="77777777" w:rsidR="006C4428" w:rsidRDefault="003451BD">
      <w:pPr>
        <w:pStyle w:val="a3"/>
        <w:ind w:firstLineChars="200" w:firstLine="560"/>
        <w:rPr>
          <w:rFonts w:ascii="仿宋" w:eastAsia="仿宋" w:hAnsi="仿宋" w:cs="仿宋"/>
          <w:sz w:val="28"/>
          <w:szCs w:val="28"/>
        </w:rPr>
      </w:pPr>
      <w:r>
        <w:rPr>
          <w:rFonts w:ascii="仿宋" w:eastAsia="仿宋" w:hAnsi="仿宋" w:cs="仿宋" w:hint="eastAsia"/>
          <w:sz w:val="28"/>
          <w:szCs w:val="28"/>
        </w:rPr>
        <w:t>2.1交货方法按下列第（2.1.1）项执行：</w:t>
      </w:r>
    </w:p>
    <w:p w14:paraId="2C95855B" w14:textId="0F5F6686" w:rsidR="006C4428" w:rsidRDefault="003451BD">
      <w:pPr>
        <w:pStyle w:val="a3"/>
        <w:ind w:firstLineChars="200" w:firstLine="560"/>
        <w:rPr>
          <w:rFonts w:ascii="仿宋" w:eastAsia="仿宋" w:hAnsi="仿宋" w:cs="仿宋"/>
          <w:sz w:val="28"/>
          <w:szCs w:val="28"/>
        </w:rPr>
      </w:pPr>
      <w:r>
        <w:rPr>
          <w:rFonts w:ascii="仿宋" w:eastAsia="仿宋" w:hAnsi="仿宋" w:cs="仿宋" w:hint="eastAsia"/>
          <w:sz w:val="28"/>
          <w:szCs w:val="28"/>
        </w:rPr>
        <w:t>2.1.1</w:t>
      </w:r>
      <w:r w:rsidRPr="002224A8">
        <w:rPr>
          <w:rFonts w:ascii="仿宋" w:eastAsia="仿宋" w:hAnsi="仿宋" w:cs="仿宋" w:hint="eastAsia"/>
          <w:sz w:val="28"/>
          <w:szCs w:val="28"/>
        </w:rPr>
        <w:t>甲方</w:t>
      </w:r>
      <w:ins w:id="59" w:author="Admin-Y" w:date="2022-04-26T11:44:00Z">
        <w:r w:rsidR="002224A8">
          <w:rPr>
            <w:rFonts w:ascii="仿宋" w:eastAsia="仿宋" w:hAnsi="仿宋" w:cs="仿宋" w:hint="eastAsia"/>
            <w:sz w:val="28"/>
            <w:szCs w:val="28"/>
          </w:rPr>
          <w:t>应</w:t>
        </w:r>
      </w:ins>
      <w:ins w:id="60" w:author="Admin-Y" w:date="2022-04-26T11:45:00Z">
        <w:r w:rsidR="00266D91">
          <w:rPr>
            <w:rFonts w:ascii="仿宋" w:eastAsia="仿宋" w:hAnsi="仿宋" w:cs="仿宋" w:hint="eastAsia"/>
            <w:sz w:val="28"/>
            <w:szCs w:val="28"/>
          </w:rPr>
          <w:t>按照乙方的要求，</w:t>
        </w:r>
      </w:ins>
      <w:r w:rsidRPr="002224A8">
        <w:rPr>
          <w:rFonts w:ascii="仿宋" w:eastAsia="仿宋" w:hAnsi="仿宋" w:cs="仿宋" w:hint="eastAsia"/>
          <w:sz w:val="28"/>
          <w:szCs w:val="28"/>
        </w:rPr>
        <w:t>送货</w:t>
      </w:r>
      <w:ins w:id="61" w:author="Admin-Y" w:date="2022-04-26T11:45:00Z">
        <w:r w:rsidR="00266D91">
          <w:rPr>
            <w:rFonts w:ascii="仿宋" w:eastAsia="仿宋" w:hAnsi="仿宋" w:cs="仿宋" w:hint="eastAsia"/>
            <w:sz w:val="28"/>
            <w:szCs w:val="28"/>
          </w:rPr>
          <w:t>至</w:t>
        </w:r>
      </w:ins>
      <w:ins w:id="62" w:author="Admin-Y" w:date="2022-04-26T13:15:00Z">
        <w:r w:rsidR="00952103">
          <w:rPr>
            <w:rFonts w:ascii="仿宋" w:eastAsia="仿宋" w:hAnsi="仿宋" w:cs="仿宋" w:hint="eastAsia"/>
            <w:sz w:val="28"/>
            <w:szCs w:val="28"/>
          </w:rPr>
          <w:t>乙方</w:t>
        </w:r>
      </w:ins>
      <w:ins w:id="63" w:author="Admin-Y" w:date="2022-04-26T11:45:00Z">
        <w:r w:rsidR="00266D91">
          <w:rPr>
            <w:rFonts w:ascii="仿宋" w:eastAsia="仿宋" w:hAnsi="仿宋" w:cs="仿宋" w:hint="eastAsia"/>
            <w:sz w:val="28"/>
            <w:szCs w:val="28"/>
          </w:rPr>
          <w:t>指定地点：</w:t>
        </w:r>
      </w:ins>
      <w:ins w:id="64" w:author="Admin-Y" w:date="2022-04-26T13:15:00Z">
        <w:r w:rsidR="00BC7C0A" w:rsidRPr="00330EDE">
          <w:rPr>
            <w:rFonts w:ascii="仿宋" w:eastAsia="仿宋" w:hAnsi="仿宋" w:cs="仿宋" w:hint="eastAsia"/>
            <w:sz w:val="28"/>
            <w:szCs w:val="28"/>
            <w:highlight w:val="yellow"/>
            <w:rPrChange w:id="65" w:author="Admin-Y" w:date="2022-04-26T14:00:00Z">
              <w:rPr>
                <w:rFonts w:ascii="仿宋" w:eastAsia="仿宋" w:hAnsi="仿宋" w:cs="仿宋" w:hint="eastAsia"/>
                <w:sz w:val="28"/>
                <w:szCs w:val="28"/>
              </w:rPr>
            </w:rPrChange>
          </w:rPr>
          <w:t>【】</w:t>
        </w:r>
      </w:ins>
      <w:r w:rsidRPr="00330EDE">
        <w:rPr>
          <w:rFonts w:ascii="仿宋" w:eastAsia="仿宋" w:hAnsi="仿宋" w:cs="仿宋" w:hint="eastAsia"/>
          <w:sz w:val="28"/>
          <w:szCs w:val="28"/>
          <w:highlight w:val="yellow"/>
          <w:rPrChange w:id="66" w:author="Admin-Y" w:date="2022-04-26T14:00:00Z">
            <w:rPr>
              <w:rFonts w:ascii="仿宋" w:eastAsia="仿宋" w:hAnsi="仿宋" w:cs="仿宋" w:hint="eastAsia"/>
              <w:sz w:val="28"/>
              <w:szCs w:val="28"/>
            </w:rPr>
          </w:rPrChange>
        </w:rPr>
        <w:t>。</w:t>
      </w:r>
    </w:p>
    <w:p w14:paraId="7F29C38E" w14:textId="5B2E9D71" w:rsidR="006C4428" w:rsidRDefault="003451BD">
      <w:pPr>
        <w:pStyle w:val="a3"/>
        <w:ind w:firstLineChars="200" w:firstLine="560"/>
        <w:rPr>
          <w:ins w:id="67" w:author="admin-SJW" w:date="2022-04-25T12:40:00Z"/>
          <w:rFonts w:ascii="仿宋" w:eastAsia="仿宋" w:hAnsi="仿宋" w:cs="仿宋"/>
          <w:sz w:val="28"/>
          <w:szCs w:val="28"/>
        </w:rPr>
      </w:pPr>
      <w:r>
        <w:rPr>
          <w:rFonts w:ascii="仿宋" w:eastAsia="仿宋" w:hAnsi="仿宋" w:cs="仿宋" w:hint="eastAsia"/>
          <w:sz w:val="28"/>
          <w:szCs w:val="28"/>
        </w:rPr>
        <w:t>2.1.2乙方自提自运。</w:t>
      </w:r>
    </w:p>
    <w:p w14:paraId="265AD231" w14:textId="7EF09F80" w:rsidR="00294CA0" w:rsidRDefault="001752B3">
      <w:pPr>
        <w:pStyle w:val="a3"/>
        <w:ind w:firstLineChars="200" w:firstLine="560"/>
        <w:rPr>
          <w:ins w:id="68" w:author="admin-SJW" w:date="2022-04-25T12:44:00Z"/>
          <w:rFonts w:ascii="仿宋" w:eastAsia="仿宋" w:hAnsi="仿宋" w:cs="仿宋"/>
          <w:sz w:val="28"/>
          <w:szCs w:val="28"/>
        </w:rPr>
      </w:pPr>
      <w:ins w:id="69" w:author="admin-SJW" w:date="2022-04-25T12:40:00Z">
        <w:r>
          <w:rPr>
            <w:rFonts w:ascii="仿宋" w:eastAsia="仿宋" w:hAnsi="仿宋" w:cs="仿宋" w:hint="eastAsia"/>
            <w:sz w:val="28"/>
            <w:szCs w:val="28"/>
          </w:rPr>
          <w:t>2</w:t>
        </w:r>
        <w:r>
          <w:rPr>
            <w:rFonts w:ascii="仿宋" w:eastAsia="仿宋" w:hAnsi="仿宋" w:cs="仿宋"/>
            <w:sz w:val="28"/>
            <w:szCs w:val="28"/>
          </w:rPr>
          <w:t>.2</w:t>
        </w:r>
      </w:ins>
      <w:ins w:id="70" w:author="admin-SJW" w:date="2022-04-25T12:43:00Z">
        <w:r>
          <w:rPr>
            <w:rFonts w:ascii="仿宋" w:eastAsia="仿宋" w:hAnsi="仿宋" w:cs="仿宋" w:hint="eastAsia"/>
            <w:sz w:val="28"/>
            <w:szCs w:val="28"/>
          </w:rPr>
          <w:t>所有权及风险</w:t>
        </w:r>
      </w:ins>
      <w:ins w:id="71" w:author="admin-SJW" w:date="2022-04-25T12:44:00Z">
        <w:r>
          <w:rPr>
            <w:rFonts w:ascii="仿宋" w:eastAsia="仿宋" w:hAnsi="仿宋" w:cs="仿宋" w:hint="eastAsia"/>
            <w:sz w:val="28"/>
            <w:szCs w:val="28"/>
          </w:rPr>
          <w:t>转移</w:t>
        </w:r>
      </w:ins>
    </w:p>
    <w:p w14:paraId="20C7108D" w14:textId="3FE4252C" w:rsidR="001752B3" w:rsidRPr="001752B3" w:rsidRDefault="001752B3">
      <w:pPr>
        <w:pStyle w:val="a3"/>
        <w:ind w:firstLineChars="200" w:firstLine="560"/>
        <w:rPr>
          <w:rFonts w:ascii="仿宋" w:eastAsia="仿宋" w:hAnsi="仿宋" w:cs="仿宋"/>
          <w:sz w:val="28"/>
          <w:szCs w:val="28"/>
        </w:rPr>
      </w:pPr>
      <w:ins w:id="72" w:author="admin-SJW" w:date="2022-04-25T12:44:00Z">
        <w:del w:id="73" w:author="Admin-Y" w:date="2022-04-26T13:16:00Z">
          <w:r w:rsidDel="00952103">
            <w:rPr>
              <w:rFonts w:ascii="仿宋" w:eastAsia="仿宋" w:hAnsi="仿宋" w:cs="仿宋" w:hint="eastAsia"/>
              <w:sz w:val="28"/>
              <w:szCs w:val="28"/>
            </w:rPr>
            <w:delText>选择</w:delText>
          </w:r>
        </w:del>
      </w:ins>
      <w:ins w:id="74" w:author="admin-SJW" w:date="2022-04-25T12:45:00Z">
        <w:del w:id="75" w:author="Admin-Y" w:date="2022-04-26T13:16:00Z">
          <w:r w:rsidDel="00952103">
            <w:rPr>
              <w:rFonts w:ascii="仿宋" w:eastAsia="仿宋" w:hAnsi="仿宋" w:cs="仿宋" w:hint="eastAsia"/>
              <w:sz w:val="28"/>
              <w:szCs w:val="28"/>
            </w:rPr>
            <w:delText>第（2</w:delText>
          </w:r>
          <w:r w:rsidDel="00952103">
            <w:rPr>
              <w:rFonts w:ascii="仿宋" w:eastAsia="仿宋" w:hAnsi="仿宋" w:cs="仿宋"/>
              <w:sz w:val="28"/>
              <w:szCs w:val="28"/>
            </w:rPr>
            <w:delText>.1.1</w:delText>
          </w:r>
          <w:r w:rsidDel="00952103">
            <w:rPr>
              <w:rFonts w:ascii="仿宋" w:eastAsia="仿宋" w:hAnsi="仿宋" w:cs="仿宋" w:hint="eastAsia"/>
              <w:sz w:val="28"/>
              <w:szCs w:val="28"/>
            </w:rPr>
            <w:delText>）方式运输的，</w:delText>
          </w:r>
        </w:del>
      </w:ins>
      <w:ins w:id="76" w:author="admin-SJW" w:date="2022-04-25T12:44:00Z">
        <w:r w:rsidRPr="001752B3">
          <w:rPr>
            <w:rFonts w:ascii="仿宋" w:eastAsia="仿宋" w:hAnsi="仿宋" w:cs="仿宋" w:hint="eastAsia"/>
            <w:sz w:val="28"/>
            <w:szCs w:val="28"/>
          </w:rPr>
          <w:t>货物所有权及风险自交付时起转移给</w:t>
        </w:r>
      </w:ins>
      <w:ins w:id="77" w:author="admin-SJW" w:date="2022-04-25T12:45:00Z">
        <w:r>
          <w:rPr>
            <w:rFonts w:ascii="仿宋" w:eastAsia="仿宋" w:hAnsi="仿宋" w:cs="仿宋" w:hint="eastAsia"/>
            <w:sz w:val="28"/>
            <w:szCs w:val="28"/>
          </w:rPr>
          <w:t>乙方</w:t>
        </w:r>
      </w:ins>
      <w:ins w:id="78" w:author="admin-SJW" w:date="2022-04-25T12:44:00Z">
        <w:r w:rsidRPr="001752B3">
          <w:rPr>
            <w:rFonts w:ascii="仿宋" w:eastAsia="仿宋" w:hAnsi="仿宋" w:cs="仿宋" w:hint="eastAsia"/>
            <w:sz w:val="28"/>
            <w:szCs w:val="28"/>
          </w:rPr>
          <w:t>。货物毁损、灭失的风险交货前应由</w:t>
        </w:r>
      </w:ins>
      <w:ins w:id="79" w:author="admin-SJW" w:date="2022-04-25T12:45:00Z">
        <w:r>
          <w:rPr>
            <w:rFonts w:ascii="仿宋" w:eastAsia="仿宋" w:hAnsi="仿宋" w:cs="仿宋" w:hint="eastAsia"/>
            <w:sz w:val="28"/>
            <w:szCs w:val="28"/>
          </w:rPr>
          <w:t>甲</w:t>
        </w:r>
      </w:ins>
      <w:ins w:id="80" w:author="admin-SJW" w:date="2022-04-25T12:44:00Z">
        <w:r w:rsidRPr="001752B3">
          <w:rPr>
            <w:rFonts w:ascii="仿宋" w:eastAsia="仿宋" w:hAnsi="仿宋" w:cs="仿宋" w:hint="eastAsia"/>
            <w:sz w:val="28"/>
            <w:szCs w:val="28"/>
          </w:rPr>
          <w:t>方承担，包括运输途中的一切风险。</w:t>
        </w:r>
      </w:ins>
    </w:p>
    <w:p w14:paraId="516F08E8" w14:textId="4B14FB11" w:rsidR="00294CA0" w:rsidRDefault="003451BD">
      <w:pPr>
        <w:pStyle w:val="a3"/>
        <w:ind w:firstLineChars="200" w:firstLine="560"/>
        <w:rPr>
          <w:ins w:id="81" w:author="admin-SJW" w:date="2022-04-25T12:37:00Z"/>
          <w:rFonts w:ascii="仿宋" w:eastAsia="仿宋" w:hAnsi="仿宋" w:cs="仿宋"/>
          <w:sz w:val="28"/>
          <w:szCs w:val="28"/>
        </w:rPr>
      </w:pPr>
      <w:r>
        <w:rPr>
          <w:rFonts w:ascii="仿宋" w:eastAsia="仿宋" w:hAnsi="仿宋" w:cs="仿宋" w:hint="eastAsia"/>
          <w:sz w:val="28"/>
          <w:szCs w:val="28"/>
        </w:rPr>
        <w:t>2.</w:t>
      </w:r>
      <w:ins w:id="82" w:author="admin-SJW" w:date="2022-04-25T12:40:00Z">
        <w:r w:rsidR="001752B3">
          <w:rPr>
            <w:rFonts w:ascii="仿宋" w:eastAsia="仿宋" w:hAnsi="仿宋" w:cs="仿宋"/>
            <w:sz w:val="28"/>
            <w:szCs w:val="28"/>
          </w:rPr>
          <w:t>3</w:t>
        </w:r>
      </w:ins>
      <w:del w:id="83" w:author="admin-SJW" w:date="2022-04-25T12:40:00Z">
        <w:r w:rsidDel="001752B3">
          <w:rPr>
            <w:rFonts w:ascii="仿宋" w:eastAsia="仿宋" w:hAnsi="仿宋" w:cs="仿宋" w:hint="eastAsia"/>
            <w:sz w:val="28"/>
            <w:szCs w:val="28"/>
          </w:rPr>
          <w:delText>2</w:delText>
        </w:r>
      </w:del>
      <w:ins w:id="84" w:author="admin-SJW" w:date="2022-04-25T12:37:00Z">
        <w:r w:rsidR="00294CA0">
          <w:rPr>
            <w:rFonts w:ascii="仿宋" w:eastAsia="仿宋" w:hAnsi="仿宋" w:cs="仿宋" w:hint="eastAsia"/>
            <w:sz w:val="28"/>
            <w:szCs w:val="28"/>
          </w:rPr>
          <w:t>乙方收货信息</w:t>
        </w:r>
      </w:ins>
    </w:p>
    <w:p w14:paraId="00401414" w14:textId="67660F8A" w:rsidR="006C4428" w:rsidRDefault="003451BD">
      <w:pPr>
        <w:pStyle w:val="a3"/>
        <w:ind w:firstLineChars="200" w:firstLine="560"/>
        <w:rPr>
          <w:rFonts w:ascii="仿宋" w:eastAsia="仿宋" w:hAnsi="仿宋" w:cs="仿宋"/>
          <w:sz w:val="28"/>
          <w:szCs w:val="28"/>
        </w:rPr>
      </w:pPr>
      <w:del w:id="85" w:author="admin-SJW" w:date="2022-04-25T12:38:00Z">
        <w:r w:rsidDel="00294CA0">
          <w:rPr>
            <w:rFonts w:ascii="仿宋" w:eastAsia="仿宋" w:hAnsi="仿宋" w:cs="仿宋" w:hint="eastAsia"/>
            <w:sz w:val="28"/>
            <w:szCs w:val="28"/>
          </w:rPr>
          <w:delText>乙方</w:delText>
        </w:r>
      </w:del>
      <w:r>
        <w:rPr>
          <w:rFonts w:ascii="仿宋" w:eastAsia="仿宋" w:hAnsi="仿宋" w:cs="仿宋" w:hint="eastAsia"/>
          <w:sz w:val="28"/>
          <w:szCs w:val="28"/>
        </w:rPr>
        <w:t>收货地址：海口市</w:t>
      </w:r>
      <w:proofErr w:type="gramStart"/>
      <w:r>
        <w:rPr>
          <w:rFonts w:ascii="仿宋" w:eastAsia="仿宋" w:hAnsi="仿宋" w:cs="仿宋" w:hint="eastAsia"/>
          <w:sz w:val="28"/>
          <w:szCs w:val="28"/>
        </w:rPr>
        <w:t>龙华区</w:t>
      </w:r>
      <w:proofErr w:type="gramEnd"/>
      <w:r>
        <w:rPr>
          <w:rFonts w:ascii="仿宋" w:eastAsia="仿宋" w:hAnsi="仿宋" w:cs="仿宋" w:hint="eastAsia"/>
          <w:sz w:val="28"/>
          <w:szCs w:val="28"/>
        </w:rPr>
        <w:t>国贸路56号北京大厦8G。</w:t>
      </w:r>
    </w:p>
    <w:p w14:paraId="76E3CA18" w14:textId="3C322C2B" w:rsidR="00294CA0" w:rsidRDefault="003451BD" w:rsidP="001752B3">
      <w:pPr>
        <w:pStyle w:val="a3"/>
        <w:ind w:firstLineChars="200" w:firstLine="560"/>
        <w:rPr>
          <w:ins w:id="86" w:author="Admin-Y" w:date="2022-04-26T13:56:00Z"/>
          <w:rFonts w:ascii="仿宋" w:eastAsia="仿宋" w:hAnsi="仿宋" w:cs="仿宋"/>
          <w:sz w:val="28"/>
          <w:szCs w:val="28"/>
        </w:rPr>
      </w:pPr>
      <w:del w:id="87" w:author="admin-SJW" w:date="2022-04-25T12:38:00Z">
        <w:r w:rsidDel="00294CA0">
          <w:rPr>
            <w:rFonts w:ascii="仿宋" w:eastAsia="仿宋" w:hAnsi="仿宋" w:cs="仿宋" w:hint="eastAsia"/>
            <w:sz w:val="28"/>
            <w:szCs w:val="28"/>
          </w:rPr>
          <w:delText>2.3乙方</w:delText>
        </w:r>
      </w:del>
      <w:r>
        <w:rPr>
          <w:rFonts w:ascii="仿宋" w:eastAsia="仿宋" w:hAnsi="仿宋" w:cs="仿宋" w:hint="eastAsia"/>
          <w:sz w:val="28"/>
          <w:szCs w:val="28"/>
        </w:rPr>
        <w:t>收货人及电话</w:t>
      </w:r>
      <w:ins w:id="88" w:author="admin-SJW" w:date="2022-04-26T23:11:00Z">
        <w:r w:rsidR="007D5986">
          <w:rPr>
            <w:rFonts w:ascii="仿宋" w:eastAsia="仿宋" w:hAnsi="仿宋" w:cs="仿宋" w:hint="eastAsia"/>
            <w:sz w:val="28"/>
            <w:szCs w:val="28"/>
          </w:rPr>
          <w:t>：</w:t>
        </w:r>
      </w:ins>
      <w:del w:id="89" w:author="admin-SJW" w:date="2022-04-26T23:11:00Z">
        <w:r w:rsidDel="007D5986">
          <w:rPr>
            <w:rFonts w:ascii="仿宋" w:eastAsia="仿宋" w:hAnsi="仿宋" w:cs="仿宋" w:hint="eastAsia"/>
            <w:sz w:val="28"/>
            <w:szCs w:val="28"/>
          </w:rPr>
          <w:delText>:</w:delText>
        </w:r>
      </w:del>
      <w:r>
        <w:rPr>
          <w:rFonts w:ascii="仿宋" w:eastAsia="仿宋" w:hAnsi="仿宋" w:cs="仿宋" w:hint="eastAsia"/>
          <w:sz w:val="28"/>
          <w:szCs w:val="28"/>
        </w:rPr>
        <w:t>许轶</w:t>
      </w:r>
      <w:r>
        <w:rPr>
          <w:rFonts w:ascii="仿宋" w:eastAsia="仿宋" w:hAnsi="仿宋" w:cs="仿宋"/>
          <w:sz w:val="28"/>
          <w:szCs w:val="28"/>
        </w:rPr>
        <w:t>18916951396</w:t>
      </w:r>
    </w:p>
    <w:p w14:paraId="71D56AE5" w14:textId="4E1AD4DC" w:rsidR="003157C3" w:rsidRDefault="003157C3" w:rsidP="001752B3">
      <w:pPr>
        <w:pStyle w:val="a3"/>
        <w:ind w:firstLineChars="200" w:firstLine="560"/>
        <w:rPr>
          <w:ins w:id="90" w:author="Admin-Y" w:date="2022-04-26T13:56:00Z"/>
          <w:rFonts w:ascii="仿宋" w:eastAsia="仿宋" w:hAnsi="仿宋" w:cs="仿宋"/>
          <w:sz w:val="28"/>
          <w:szCs w:val="28"/>
        </w:rPr>
      </w:pPr>
      <w:ins w:id="91" w:author="Admin-Y" w:date="2022-04-26T13:56:00Z">
        <w:r>
          <w:rPr>
            <w:rFonts w:ascii="仿宋" w:eastAsia="仿宋" w:hAnsi="仿宋" w:cs="仿宋" w:hint="eastAsia"/>
            <w:sz w:val="28"/>
            <w:szCs w:val="28"/>
          </w:rPr>
          <w:t>2</w:t>
        </w:r>
        <w:r>
          <w:rPr>
            <w:rFonts w:ascii="仿宋" w:eastAsia="仿宋" w:hAnsi="仿宋" w:cs="仿宋"/>
            <w:sz w:val="28"/>
            <w:szCs w:val="28"/>
          </w:rPr>
          <w:t>.4</w:t>
        </w:r>
        <w:del w:id="92" w:author="admin-SJW" w:date="2022-04-26T23:17:00Z">
          <w:r w:rsidDel="00B71681">
            <w:rPr>
              <w:rFonts w:ascii="仿宋" w:eastAsia="仿宋" w:hAnsi="仿宋" w:cs="仿宋"/>
              <w:sz w:val="28"/>
              <w:szCs w:val="28"/>
            </w:rPr>
            <w:delText xml:space="preserve"> </w:delText>
          </w:r>
        </w:del>
        <w:r>
          <w:rPr>
            <w:rFonts w:ascii="仿宋" w:eastAsia="仿宋" w:hAnsi="仿宋" w:cs="仿宋" w:hint="eastAsia"/>
            <w:sz w:val="28"/>
            <w:szCs w:val="28"/>
          </w:rPr>
          <w:t>甲方联系方式</w:t>
        </w:r>
      </w:ins>
    </w:p>
    <w:p w14:paraId="5B290011" w14:textId="7664DE3A" w:rsidR="003157C3" w:rsidRDefault="003157C3" w:rsidP="001752B3">
      <w:pPr>
        <w:pStyle w:val="a3"/>
        <w:ind w:firstLineChars="200" w:firstLine="560"/>
        <w:rPr>
          <w:ins w:id="93" w:author="Admin-Y" w:date="2022-04-26T13:56:00Z"/>
          <w:rFonts w:ascii="仿宋" w:eastAsia="仿宋" w:hAnsi="仿宋" w:cs="仿宋"/>
          <w:sz w:val="28"/>
          <w:szCs w:val="28"/>
        </w:rPr>
      </w:pPr>
      <w:ins w:id="94" w:author="Admin-Y" w:date="2022-04-26T13:56:00Z">
        <w:r>
          <w:rPr>
            <w:rFonts w:ascii="仿宋" w:eastAsia="仿宋" w:hAnsi="仿宋" w:cs="仿宋" w:hint="eastAsia"/>
            <w:sz w:val="28"/>
            <w:szCs w:val="28"/>
          </w:rPr>
          <w:t>地址：</w:t>
        </w:r>
      </w:ins>
      <w:ins w:id="95" w:author="Admin-Y" w:date="2022-04-26T13:57:00Z">
        <w:r w:rsidRPr="00330EDE">
          <w:rPr>
            <w:rFonts w:ascii="仿宋" w:eastAsia="仿宋" w:hAnsi="仿宋" w:cs="仿宋" w:hint="eastAsia"/>
            <w:sz w:val="28"/>
            <w:szCs w:val="28"/>
            <w:highlight w:val="yellow"/>
            <w:rPrChange w:id="96" w:author="Admin-Y" w:date="2022-04-26T14:01:00Z">
              <w:rPr>
                <w:rFonts w:ascii="仿宋" w:eastAsia="仿宋" w:hAnsi="仿宋" w:cs="仿宋" w:hint="eastAsia"/>
                <w:sz w:val="28"/>
                <w:szCs w:val="28"/>
              </w:rPr>
            </w:rPrChange>
          </w:rPr>
          <w:t>【】</w:t>
        </w:r>
      </w:ins>
    </w:p>
    <w:p w14:paraId="37627AF4" w14:textId="7673011C" w:rsidR="003157C3" w:rsidRPr="000242BD" w:rsidRDefault="003157C3" w:rsidP="001752B3">
      <w:pPr>
        <w:pStyle w:val="a3"/>
        <w:ind w:firstLineChars="200" w:firstLine="560"/>
        <w:rPr>
          <w:rFonts w:ascii="仿宋" w:eastAsia="仿宋" w:hAnsi="仿宋" w:cs="仿宋"/>
          <w:sz w:val="28"/>
          <w:szCs w:val="28"/>
        </w:rPr>
      </w:pPr>
      <w:ins w:id="97" w:author="Admin-Y" w:date="2022-04-26T13:56:00Z">
        <w:r>
          <w:rPr>
            <w:rFonts w:ascii="仿宋" w:eastAsia="仿宋" w:hAnsi="仿宋" w:cs="仿宋" w:hint="eastAsia"/>
            <w:sz w:val="28"/>
            <w:szCs w:val="28"/>
          </w:rPr>
          <w:t>联系人及电话：</w:t>
        </w:r>
      </w:ins>
      <w:ins w:id="98" w:author="Admin-Y" w:date="2022-04-26T13:57:00Z">
        <w:r w:rsidRPr="00330EDE">
          <w:rPr>
            <w:rFonts w:ascii="仿宋" w:eastAsia="仿宋" w:hAnsi="仿宋" w:cs="仿宋" w:hint="eastAsia"/>
            <w:sz w:val="28"/>
            <w:szCs w:val="28"/>
            <w:highlight w:val="yellow"/>
            <w:rPrChange w:id="99" w:author="Admin-Y" w:date="2022-04-26T14:01:00Z">
              <w:rPr>
                <w:rFonts w:ascii="仿宋" w:eastAsia="仿宋" w:hAnsi="仿宋" w:cs="仿宋" w:hint="eastAsia"/>
                <w:sz w:val="28"/>
                <w:szCs w:val="28"/>
              </w:rPr>
            </w:rPrChange>
          </w:rPr>
          <w:t>【】</w:t>
        </w:r>
      </w:ins>
    </w:p>
    <w:p w14:paraId="3048B51D" w14:textId="77777777" w:rsidR="006C4428" w:rsidRDefault="003451BD">
      <w:pPr>
        <w:pStyle w:val="a3"/>
        <w:rPr>
          <w:rFonts w:ascii="仿宋" w:eastAsia="仿宋" w:hAnsi="仿宋" w:cs="仿宋"/>
          <w:b/>
          <w:sz w:val="28"/>
          <w:szCs w:val="28"/>
        </w:rPr>
      </w:pPr>
      <w:r>
        <w:rPr>
          <w:rFonts w:ascii="仿宋" w:eastAsia="仿宋" w:hAnsi="仿宋" w:cs="仿宋" w:hint="eastAsia"/>
          <w:b/>
          <w:sz w:val="28"/>
          <w:szCs w:val="28"/>
        </w:rPr>
        <w:t xml:space="preserve">第三条 </w:t>
      </w:r>
      <w:del w:id="100" w:author="admin-SJW" w:date="2022-04-26T23:15:00Z">
        <w:r w:rsidDel="00B71681">
          <w:rPr>
            <w:rFonts w:ascii="仿宋" w:eastAsia="仿宋" w:hAnsi="仿宋" w:cs="仿宋" w:hint="eastAsia"/>
            <w:b/>
            <w:sz w:val="28"/>
            <w:szCs w:val="28"/>
          </w:rPr>
          <w:delText xml:space="preserve"> </w:delText>
        </w:r>
      </w:del>
      <w:r>
        <w:rPr>
          <w:rFonts w:ascii="仿宋" w:eastAsia="仿宋" w:hAnsi="仿宋" w:cs="仿宋" w:hint="eastAsia"/>
          <w:b/>
          <w:sz w:val="28"/>
          <w:szCs w:val="28"/>
        </w:rPr>
        <w:t>交货期限</w:t>
      </w:r>
    </w:p>
    <w:p w14:paraId="7058E6EF" w14:textId="2DB9EAAD" w:rsidR="006C4428" w:rsidDel="00266172" w:rsidRDefault="003451BD">
      <w:pPr>
        <w:pStyle w:val="a3"/>
        <w:ind w:firstLineChars="200" w:firstLine="560"/>
        <w:rPr>
          <w:del w:id="101" w:author="Admin-Y" w:date="2022-04-26T14:18:00Z"/>
          <w:rFonts w:ascii="仿宋" w:eastAsia="仿宋" w:hAnsi="仿宋" w:cs="仿宋"/>
          <w:sz w:val="28"/>
          <w:szCs w:val="28"/>
        </w:rPr>
      </w:pPr>
      <w:del w:id="102" w:author="admin-SJW" w:date="2022-04-26T14:55:00Z">
        <w:r w:rsidDel="00BD74C0">
          <w:rPr>
            <w:rFonts w:ascii="仿宋" w:eastAsia="仿宋" w:hAnsi="仿宋" w:cs="仿宋" w:hint="eastAsia"/>
            <w:sz w:val="28"/>
            <w:szCs w:val="28"/>
          </w:rPr>
          <w:delText>3.1</w:delText>
        </w:r>
      </w:del>
      <w:del w:id="103" w:author="Admin-Y" w:date="2022-04-26T14:18:00Z">
        <w:r w:rsidDel="00266172">
          <w:rPr>
            <w:rFonts w:ascii="仿宋" w:eastAsia="仿宋" w:hAnsi="仿宋" w:cs="仿宋" w:hint="eastAsia"/>
            <w:sz w:val="28"/>
            <w:szCs w:val="28"/>
          </w:rPr>
          <w:delText>产品的交</w:delText>
        </w:r>
      </w:del>
      <w:del w:id="104" w:author="Admin-Y" w:date="2022-04-26T13:23:00Z">
        <w:r w:rsidDel="006F7F12">
          <w:rPr>
            <w:rFonts w:ascii="仿宋" w:eastAsia="仿宋" w:hAnsi="仿宋" w:cs="仿宋" w:hint="eastAsia"/>
            <w:sz w:val="28"/>
            <w:szCs w:val="28"/>
          </w:rPr>
          <w:delText>（提）</w:delText>
        </w:r>
      </w:del>
      <w:del w:id="105" w:author="Admin-Y" w:date="2022-04-26T14:18:00Z">
        <w:r w:rsidDel="00266172">
          <w:rPr>
            <w:rFonts w:ascii="仿宋" w:eastAsia="仿宋" w:hAnsi="仿宋" w:cs="仿宋" w:hint="eastAsia"/>
            <w:sz w:val="28"/>
            <w:szCs w:val="28"/>
          </w:rPr>
          <w:delText>货期限</w:delText>
        </w:r>
      </w:del>
      <w:del w:id="106" w:author="Admin-Y" w:date="2022-04-26T13:23:00Z">
        <w:r w:rsidDel="00D841B2">
          <w:rPr>
            <w:rFonts w:ascii="仿宋" w:eastAsia="仿宋" w:hAnsi="仿宋" w:cs="仿宋" w:hint="eastAsia"/>
            <w:sz w:val="28"/>
            <w:szCs w:val="28"/>
          </w:rPr>
          <w:delText>签</w:delText>
        </w:r>
      </w:del>
      <w:del w:id="107" w:author="Admin-Y" w:date="2022-04-26T14:18:00Z">
        <w:r w:rsidDel="00266172">
          <w:rPr>
            <w:rFonts w:ascii="仿宋" w:eastAsia="仿宋" w:hAnsi="仿宋" w:cs="仿宋" w:hint="eastAsia"/>
            <w:sz w:val="28"/>
            <w:szCs w:val="28"/>
          </w:rPr>
          <w:delText>为</w:delText>
        </w:r>
        <w:r w:rsidRPr="00D841B2" w:rsidDel="00266172">
          <w:rPr>
            <w:rFonts w:ascii="仿宋" w:eastAsia="仿宋" w:hAnsi="仿宋" w:cs="仿宋" w:hint="eastAsia"/>
            <w:sz w:val="28"/>
            <w:szCs w:val="28"/>
            <w:u w:val="single"/>
            <w:rPrChange w:id="108" w:author="Admin-Y" w:date="2022-04-26T13:23:00Z">
              <w:rPr>
                <w:rFonts w:ascii="仿宋" w:eastAsia="仿宋" w:hAnsi="仿宋" w:cs="仿宋" w:hint="eastAsia"/>
                <w:sz w:val="28"/>
                <w:szCs w:val="28"/>
              </w:rPr>
            </w:rPrChange>
          </w:rPr>
          <w:delText>甲方收到货款十个工作日</w:delText>
        </w:r>
        <w:r w:rsidDel="00266172">
          <w:rPr>
            <w:rFonts w:ascii="仿宋" w:eastAsia="仿宋" w:hAnsi="仿宋" w:cs="仿宋" w:hint="eastAsia"/>
            <w:sz w:val="28"/>
            <w:szCs w:val="28"/>
          </w:rPr>
          <w:delText>。</w:delText>
        </w:r>
      </w:del>
    </w:p>
    <w:p w14:paraId="1DA05104" w14:textId="13DCE569" w:rsidR="006C4428" w:rsidRDefault="003451BD">
      <w:pPr>
        <w:pStyle w:val="a3"/>
        <w:ind w:firstLineChars="200" w:firstLine="560"/>
        <w:rPr>
          <w:rFonts w:ascii="仿宋" w:eastAsia="仿宋" w:hAnsi="仿宋" w:cs="仿宋"/>
          <w:sz w:val="28"/>
          <w:szCs w:val="28"/>
        </w:rPr>
      </w:pPr>
      <w:del w:id="109" w:author="Admin-Y" w:date="2022-04-26T14:18:00Z">
        <w:r w:rsidDel="00266172">
          <w:rPr>
            <w:rFonts w:ascii="仿宋" w:eastAsia="仿宋" w:hAnsi="仿宋" w:cs="仿宋" w:hint="eastAsia"/>
            <w:sz w:val="28"/>
            <w:szCs w:val="28"/>
          </w:rPr>
          <w:delText>3.2</w:delText>
        </w:r>
      </w:del>
      <w:r>
        <w:rPr>
          <w:rFonts w:ascii="仿宋" w:eastAsia="仿宋" w:hAnsi="仿宋" w:cs="仿宋" w:hint="eastAsia"/>
          <w:sz w:val="28"/>
          <w:szCs w:val="28"/>
        </w:rPr>
        <w:t>甲方应</w:t>
      </w:r>
      <w:ins w:id="110" w:author="Admin-Y" w:date="2022-04-26T14:18:00Z">
        <w:r w:rsidR="00202FA2">
          <w:rPr>
            <w:rFonts w:ascii="仿宋" w:eastAsia="仿宋" w:hAnsi="仿宋" w:cs="仿宋" w:hint="eastAsia"/>
            <w:sz w:val="28"/>
            <w:szCs w:val="28"/>
          </w:rPr>
          <w:t>于</w:t>
        </w:r>
      </w:ins>
      <w:del w:id="111" w:author="Admin-Y" w:date="2022-04-26T14:18:00Z">
        <w:r w:rsidDel="00202FA2">
          <w:rPr>
            <w:rFonts w:ascii="仿宋" w:eastAsia="仿宋" w:hAnsi="仿宋" w:cs="仿宋" w:hint="eastAsia"/>
            <w:sz w:val="28"/>
            <w:szCs w:val="28"/>
          </w:rPr>
          <w:delText>按</w:delText>
        </w:r>
      </w:del>
      <w:r>
        <w:rPr>
          <w:rFonts w:ascii="仿宋" w:eastAsia="仿宋" w:hAnsi="仿宋" w:cs="仿宋" w:hint="eastAsia"/>
          <w:sz w:val="28"/>
          <w:szCs w:val="28"/>
        </w:rPr>
        <w:t>本协议</w:t>
      </w:r>
      <w:ins w:id="112" w:author="Admin-Y" w:date="2022-04-26T14:18:00Z">
        <w:r w:rsidR="00202FA2">
          <w:rPr>
            <w:rFonts w:ascii="仿宋" w:eastAsia="仿宋" w:hAnsi="仿宋" w:cs="仿宋" w:hint="eastAsia"/>
            <w:sz w:val="28"/>
            <w:szCs w:val="28"/>
          </w:rPr>
          <w:t>签署之日起【1</w:t>
        </w:r>
        <w:r w:rsidR="00202FA2">
          <w:rPr>
            <w:rFonts w:ascii="仿宋" w:eastAsia="仿宋" w:hAnsi="仿宋" w:cs="仿宋"/>
            <w:sz w:val="28"/>
            <w:szCs w:val="28"/>
          </w:rPr>
          <w:t>0</w:t>
        </w:r>
        <w:r w:rsidR="00202FA2">
          <w:rPr>
            <w:rFonts w:ascii="仿宋" w:eastAsia="仿宋" w:hAnsi="仿宋" w:cs="仿宋" w:hint="eastAsia"/>
            <w:sz w:val="28"/>
            <w:szCs w:val="28"/>
          </w:rPr>
          <w:t>】</w:t>
        </w:r>
      </w:ins>
      <w:proofErr w:type="gramStart"/>
      <w:ins w:id="113" w:author="Admin-Y" w:date="2022-04-26T14:19:00Z">
        <w:r w:rsidR="00202FA2">
          <w:rPr>
            <w:rFonts w:ascii="仿宋" w:eastAsia="仿宋" w:hAnsi="仿宋" w:cs="仿宋" w:hint="eastAsia"/>
            <w:sz w:val="28"/>
            <w:szCs w:val="28"/>
          </w:rPr>
          <w:t>个</w:t>
        </w:r>
        <w:proofErr w:type="gramEnd"/>
        <w:r w:rsidR="00202FA2">
          <w:rPr>
            <w:rFonts w:ascii="仿宋" w:eastAsia="仿宋" w:hAnsi="仿宋" w:cs="仿宋" w:hint="eastAsia"/>
            <w:sz w:val="28"/>
            <w:szCs w:val="28"/>
          </w:rPr>
          <w:t>工作日内</w:t>
        </w:r>
      </w:ins>
      <w:del w:id="114" w:author="Admin-Y" w:date="2022-04-26T14:19:00Z">
        <w:r w:rsidDel="00202FA2">
          <w:rPr>
            <w:rFonts w:ascii="仿宋" w:eastAsia="仿宋" w:hAnsi="仿宋" w:cs="仿宋" w:hint="eastAsia"/>
            <w:sz w:val="28"/>
            <w:szCs w:val="28"/>
          </w:rPr>
          <w:delText>约定的期限</w:delText>
        </w:r>
      </w:del>
      <w:r>
        <w:rPr>
          <w:rFonts w:ascii="仿宋" w:eastAsia="仿宋" w:hAnsi="仿宋" w:cs="仿宋" w:hint="eastAsia"/>
          <w:sz w:val="28"/>
          <w:szCs w:val="28"/>
        </w:rPr>
        <w:t>向乙方提供符合本</w:t>
      </w:r>
      <w:r w:rsidRPr="00330EDE">
        <w:rPr>
          <w:rFonts w:ascii="仿宋" w:eastAsia="仿宋" w:hAnsi="仿宋" w:cs="仿宋" w:hint="eastAsia"/>
          <w:sz w:val="28"/>
          <w:szCs w:val="28"/>
        </w:rPr>
        <w:t>协议</w:t>
      </w:r>
      <w:r>
        <w:rPr>
          <w:rFonts w:ascii="仿宋" w:eastAsia="仿宋" w:hAnsi="仿宋" w:cs="仿宋" w:hint="eastAsia"/>
          <w:sz w:val="28"/>
          <w:szCs w:val="28"/>
        </w:rPr>
        <w:t>约定的货物，甲方逾期提交的，每逾期一日，则按逾期提交货物对应的货款额的万分之五向乙方支付违约金。</w:t>
      </w:r>
    </w:p>
    <w:p w14:paraId="2A50D967" w14:textId="2FBDE89A" w:rsidR="006C4428" w:rsidRDefault="003451BD">
      <w:pPr>
        <w:pStyle w:val="a3"/>
        <w:rPr>
          <w:rFonts w:ascii="仿宋" w:eastAsia="仿宋" w:hAnsi="仿宋" w:cs="仿宋"/>
          <w:b/>
          <w:sz w:val="28"/>
          <w:szCs w:val="28"/>
        </w:rPr>
      </w:pPr>
      <w:r>
        <w:rPr>
          <w:rFonts w:ascii="仿宋" w:eastAsia="仿宋" w:hAnsi="仿宋" w:cs="仿宋" w:hint="eastAsia"/>
          <w:b/>
          <w:sz w:val="28"/>
          <w:szCs w:val="28"/>
        </w:rPr>
        <w:t xml:space="preserve">第四条 </w:t>
      </w:r>
      <w:del w:id="115" w:author="admin-SJW" w:date="2022-04-26T23:15:00Z">
        <w:r w:rsidDel="00B71681">
          <w:rPr>
            <w:rFonts w:ascii="仿宋" w:eastAsia="仿宋" w:hAnsi="仿宋" w:cs="仿宋" w:hint="eastAsia"/>
            <w:b/>
            <w:sz w:val="28"/>
            <w:szCs w:val="28"/>
          </w:rPr>
          <w:delText xml:space="preserve"> </w:delText>
        </w:r>
      </w:del>
      <w:r>
        <w:rPr>
          <w:rFonts w:ascii="仿宋" w:eastAsia="仿宋" w:hAnsi="仿宋" w:cs="仿宋" w:hint="eastAsia"/>
          <w:b/>
          <w:sz w:val="28"/>
          <w:szCs w:val="28"/>
        </w:rPr>
        <w:t>结算</w:t>
      </w:r>
      <w:ins w:id="116" w:author="admin-SJW" w:date="2022-04-25T12:35:00Z">
        <w:r w:rsidR="00CE3B67">
          <w:rPr>
            <w:rFonts w:ascii="仿宋" w:eastAsia="仿宋" w:hAnsi="仿宋" w:cs="仿宋" w:hint="eastAsia"/>
            <w:b/>
            <w:sz w:val="28"/>
            <w:szCs w:val="28"/>
          </w:rPr>
          <w:t>价格及</w:t>
        </w:r>
      </w:ins>
      <w:r>
        <w:rPr>
          <w:rFonts w:ascii="仿宋" w:eastAsia="仿宋" w:hAnsi="仿宋" w:cs="仿宋" w:hint="eastAsia"/>
          <w:b/>
          <w:sz w:val="28"/>
          <w:szCs w:val="28"/>
        </w:rPr>
        <w:t>方式</w:t>
      </w:r>
    </w:p>
    <w:p w14:paraId="38AEB199" w14:textId="6BD53ACB" w:rsidR="00294CA0" w:rsidRDefault="003451BD">
      <w:pPr>
        <w:pStyle w:val="a3"/>
        <w:ind w:firstLineChars="200" w:firstLine="560"/>
        <w:rPr>
          <w:ins w:id="117" w:author="admin-SJW" w:date="2022-04-25T12:36:00Z"/>
          <w:rFonts w:ascii="仿宋" w:eastAsia="仿宋" w:hAnsi="仿宋" w:cs="仿宋"/>
          <w:sz w:val="28"/>
          <w:szCs w:val="28"/>
        </w:rPr>
      </w:pPr>
      <w:r>
        <w:rPr>
          <w:rFonts w:ascii="仿宋" w:eastAsia="仿宋" w:hAnsi="仿宋" w:cs="仿宋" w:hint="eastAsia"/>
          <w:sz w:val="28"/>
          <w:szCs w:val="28"/>
        </w:rPr>
        <w:t>4.1</w:t>
      </w:r>
      <w:ins w:id="118" w:author="admin-SJW" w:date="2022-04-25T12:35:00Z">
        <w:r w:rsidR="00294CA0">
          <w:rPr>
            <w:rFonts w:ascii="仿宋" w:eastAsia="仿宋" w:hAnsi="仿宋" w:cs="仿宋" w:hint="eastAsia"/>
            <w:sz w:val="28"/>
            <w:szCs w:val="28"/>
          </w:rPr>
          <w:t>双方</w:t>
        </w:r>
        <w:r w:rsidR="00CE3B67" w:rsidRPr="00CE3B67">
          <w:rPr>
            <w:rFonts w:ascii="仿宋" w:eastAsia="仿宋" w:hAnsi="仿宋" w:cs="仿宋" w:hint="eastAsia"/>
            <w:sz w:val="28"/>
            <w:szCs w:val="28"/>
          </w:rPr>
          <w:t>一致确认：本</w:t>
        </w:r>
        <w:r w:rsidR="00294CA0">
          <w:rPr>
            <w:rFonts w:ascii="仿宋" w:eastAsia="仿宋" w:hAnsi="仿宋" w:cs="仿宋" w:hint="eastAsia"/>
            <w:sz w:val="28"/>
            <w:szCs w:val="28"/>
          </w:rPr>
          <w:t>协议</w:t>
        </w:r>
        <w:r w:rsidR="00CE3B67" w:rsidRPr="00CE3B67">
          <w:rPr>
            <w:rFonts w:ascii="仿宋" w:eastAsia="仿宋" w:hAnsi="仿宋" w:cs="仿宋" w:hint="eastAsia"/>
            <w:sz w:val="28"/>
            <w:szCs w:val="28"/>
          </w:rPr>
          <w:t>所涉及的货物</w:t>
        </w:r>
      </w:ins>
      <w:ins w:id="119" w:author="Admin-Y" w:date="2022-04-26T13:24:00Z">
        <w:r w:rsidR="00D841B2">
          <w:rPr>
            <w:rFonts w:ascii="仿宋" w:eastAsia="仿宋" w:hAnsi="仿宋" w:cs="仿宋" w:hint="eastAsia"/>
            <w:sz w:val="28"/>
            <w:szCs w:val="28"/>
          </w:rPr>
          <w:t>含税</w:t>
        </w:r>
      </w:ins>
      <w:ins w:id="120" w:author="admin-SJW" w:date="2022-04-25T12:35:00Z">
        <w:r w:rsidR="00CE3B67" w:rsidRPr="00CE3B67">
          <w:rPr>
            <w:rFonts w:ascii="仿宋" w:eastAsia="仿宋" w:hAnsi="仿宋" w:cs="仿宋" w:hint="eastAsia"/>
            <w:sz w:val="28"/>
            <w:szCs w:val="28"/>
          </w:rPr>
          <w:t>总价格为人民币：￥</w:t>
        </w:r>
        <w:r w:rsidR="00CE3B67">
          <w:rPr>
            <w:rFonts w:ascii="仿宋" w:eastAsia="仿宋" w:hAnsi="仿宋" w:cs="仿宋"/>
            <w:sz w:val="28"/>
            <w:szCs w:val="28"/>
          </w:rPr>
          <w:t>12</w:t>
        </w:r>
      </w:ins>
      <w:ins w:id="121" w:author="Admin-Y" w:date="2022-04-26T13:23:00Z">
        <w:del w:id="122" w:author="admin-SJW" w:date="2022-04-26T23:12:00Z">
          <w:r w:rsidR="00D841B2" w:rsidDel="007D5986">
            <w:rPr>
              <w:rFonts w:ascii="仿宋" w:eastAsia="仿宋" w:hAnsi="仿宋" w:cs="仿宋"/>
              <w:sz w:val="28"/>
              <w:szCs w:val="28"/>
            </w:rPr>
            <w:delText>,</w:delText>
          </w:r>
        </w:del>
      </w:ins>
      <w:ins w:id="123" w:author="admin-SJW" w:date="2022-04-25T12:35:00Z">
        <w:r w:rsidR="00CE3B67">
          <w:rPr>
            <w:rFonts w:ascii="仿宋" w:eastAsia="仿宋" w:hAnsi="仿宋" w:cs="仿宋"/>
            <w:sz w:val="28"/>
            <w:szCs w:val="28"/>
          </w:rPr>
          <w:t>6</w:t>
        </w:r>
      </w:ins>
      <w:ins w:id="124" w:author="admin-SJW" w:date="2022-04-26T23:12:00Z">
        <w:r w:rsidR="007D5986">
          <w:rPr>
            <w:rFonts w:ascii="仿宋" w:eastAsia="仿宋" w:hAnsi="仿宋" w:cs="仿宋"/>
            <w:sz w:val="28"/>
            <w:szCs w:val="28"/>
          </w:rPr>
          <w:t>,</w:t>
        </w:r>
      </w:ins>
      <w:ins w:id="125" w:author="admin-SJW" w:date="2022-04-25T12:35:00Z">
        <w:r w:rsidR="00CE3B67">
          <w:rPr>
            <w:rFonts w:ascii="仿宋" w:eastAsia="仿宋" w:hAnsi="仿宋" w:cs="仿宋"/>
            <w:sz w:val="28"/>
            <w:szCs w:val="28"/>
          </w:rPr>
          <w:t>072</w:t>
        </w:r>
        <w:r w:rsidR="00CE3B67" w:rsidRPr="00CE3B67">
          <w:rPr>
            <w:rFonts w:ascii="仿宋" w:eastAsia="仿宋" w:hAnsi="仿宋" w:cs="仿宋" w:hint="eastAsia"/>
            <w:sz w:val="28"/>
            <w:szCs w:val="28"/>
          </w:rPr>
          <w:t>元（</w:t>
        </w:r>
      </w:ins>
      <w:ins w:id="126" w:author="Admin-Y" w:date="2022-04-26T13:24:00Z">
        <w:r w:rsidR="00D841B2">
          <w:rPr>
            <w:rFonts w:ascii="仿宋" w:eastAsia="仿宋" w:hAnsi="仿宋" w:cs="仿宋" w:hint="eastAsia"/>
            <w:sz w:val="28"/>
            <w:szCs w:val="28"/>
          </w:rPr>
          <w:t>大写：</w:t>
        </w:r>
        <w:r w:rsidR="00410110">
          <w:rPr>
            <w:rFonts w:ascii="仿宋" w:eastAsia="仿宋" w:hAnsi="仿宋" w:cs="仿宋" w:hint="eastAsia"/>
            <w:sz w:val="28"/>
            <w:szCs w:val="28"/>
          </w:rPr>
          <w:t>壹拾贰万陆仟零柒拾贰圆整</w:t>
        </w:r>
        <w:r w:rsidR="00D841B2">
          <w:rPr>
            <w:rFonts w:ascii="仿宋" w:eastAsia="仿宋" w:hAnsi="仿宋" w:cs="仿宋" w:hint="eastAsia"/>
            <w:sz w:val="28"/>
            <w:szCs w:val="28"/>
          </w:rPr>
          <w:t>，</w:t>
        </w:r>
      </w:ins>
      <w:ins w:id="127" w:author="admin-SJW" w:date="2022-04-25T12:35:00Z">
        <w:del w:id="128" w:author="Admin-Y" w:date="2022-04-26T13:24:00Z">
          <w:r w:rsidR="00CE3B67" w:rsidRPr="00CE3B67" w:rsidDel="00D841B2">
            <w:rPr>
              <w:rFonts w:ascii="仿宋" w:eastAsia="仿宋" w:hAnsi="仿宋" w:cs="仿宋" w:hint="eastAsia"/>
              <w:sz w:val="28"/>
              <w:szCs w:val="28"/>
            </w:rPr>
            <w:delText>含税</w:delText>
          </w:r>
          <w:r w:rsidR="00294CA0" w:rsidDel="00D841B2">
            <w:rPr>
              <w:rFonts w:ascii="仿宋" w:eastAsia="仿宋" w:hAnsi="仿宋" w:cs="仿宋" w:hint="eastAsia"/>
              <w:sz w:val="28"/>
              <w:szCs w:val="28"/>
            </w:rPr>
            <w:delText>，</w:delText>
          </w:r>
        </w:del>
        <w:r w:rsidR="00294CA0">
          <w:rPr>
            <w:rFonts w:ascii="仿宋" w:eastAsia="仿宋" w:hAnsi="仿宋" w:cs="仿宋" w:hint="eastAsia"/>
            <w:sz w:val="28"/>
            <w:szCs w:val="28"/>
          </w:rPr>
          <w:t>税率为</w:t>
        </w:r>
        <w:r w:rsidR="00294CA0" w:rsidRPr="00330EDE">
          <w:rPr>
            <w:rFonts w:ascii="仿宋" w:eastAsia="仿宋" w:hAnsi="仿宋" w:cs="仿宋" w:hint="eastAsia"/>
            <w:sz w:val="28"/>
            <w:szCs w:val="28"/>
            <w:highlight w:val="yellow"/>
            <w:rPrChange w:id="129" w:author="Admin-Y" w:date="2022-04-26T14:01:00Z">
              <w:rPr>
                <w:rFonts w:ascii="仿宋" w:eastAsia="仿宋" w:hAnsi="仿宋" w:cs="仿宋" w:hint="eastAsia"/>
                <w:sz w:val="28"/>
                <w:szCs w:val="28"/>
              </w:rPr>
            </w:rPrChange>
          </w:rPr>
          <w:t>【</w:t>
        </w:r>
      </w:ins>
      <w:ins w:id="130" w:author="Admin-Y" w:date="2022-04-26T14:01:00Z">
        <w:r w:rsidR="00330EDE" w:rsidRPr="00330EDE">
          <w:rPr>
            <w:rFonts w:ascii="仿宋" w:eastAsia="仿宋" w:hAnsi="仿宋" w:cs="仿宋"/>
            <w:sz w:val="28"/>
            <w:szCs w:val="28"/>
            <w:highlight w:val="yellow"/>
            <w:rPrChange w:id="131" w:author="Admin-Y" w:date="2022-04-26T14:01:00Z">
              <w:rPr>
                <w:rFonts w:ascii="仿宋" w:eastAsia="仿宋" w:hAnsi="仿宋" w:cs="仿宋"/>
                <w:sz w:val="28"/>
                <w:szCs w:val="28"/>
              </w:rPr>
            </w:rPrChange>
          </w:rPr>
          <w:t>13%</w:t>
        </w:r>
      </w:ins>
      <w:ins w:id="132" w:author="admin-SJW" w:date="2022-04-25T12:35:00Z">
        <w:r w:rsidR="00294CA0" w:rsidRPr="00330EDE">
          <w:rPr>
            <w:rFonts w:ascii="仿宋" w:eastAsia="仿宋" w:hAnsi="仿宋" w:cs="仿宋" w:hint="eastAsia"/>
            <w:sz w:val="28"/>
            <w:szCs w:val="28"/>
            <w:highlight w:val="yellow"/>
            <w:rPrChange w:id="133" w:author="Admin-Y" w:date="2022-04-26T14:01:00Z">
              <w:rPr>
                <w:rFonts w:ascii="仿宋" w:eastAsia="仿宋" w:hAnsi="仿宋" w:cs="仿宋" w:hint="eastAsia"/>
                <w:sz w:val="28"/>
                <w:szCs w:val="28"/>
              </w:rPr>
            </w:rPrChange>
          </w:rPr>
          <w:t>】</w:t>
        </w:r>
        <w:r w:rsidR="00CE3B67" w:rsidRPr="00330EDE">
          <w:rPr>
            <w:rFonts w:ascii="仿宋" w:eastAsia="仿宋" w:hAnsi="仿宋" w:cs="仿宋" w:hint="eastAsia"/>
            <w:sz w:val="28"/>
            <w:szCs w:val="28"/>
            <w:highlight w:val="yellow"/>
            <w:rPrChange w:id="134" w:author="Admin-Y" w:date="2022-04-26T14:01:00Z">
              <w:rPr>
                <w:rFonts w:ascii="仿宋" w:eastAsia="仿宋" w:hAnsi="仿宋" w:cs="仿宋" w:hint="eastAsia"/>
                <w:sz w:val="28"/>
                <w:szCs w:val="28"/>
              </w:rPr>
            </w:rPrChange>
          </w:rPr>
          <w:t>）</w:t>
        </w:r>
        <w:r w:rsidR="00CE3B67" w:rsidRPr="00CE3B67">
          <w:rPr>
            <w:rFonts w:ascii="仿宋" w:eastAsia="仿宋" w:hAnsi="仿宋" w:cs="仿宋" w:hint="eastAsia"/>
            <w:sz w:val="28"/>
            <w:szCs w:val="28"/>
          </w:rPr>
          <w:t>。</w:t>
        </w:r>
      </w:ins>
    </w:p>
    <w:p w14:paraId="7AB0FAD0" w14:textId="34540B4C" w:rsidR="006C4428" w:rsidDel="00294CA0" w:rsidRDefault="00CE3B67">
      <w:pPr>
        <w:pStyle w:val="a3"/>
        <w:ind w:firstLineChars="200" w:firstLine="560"/>
        <w:rPr>
          <w:del w:id="135" w:author="admin-SJW" w:date="2022-04-25T12:35:00Z"/>
          <w:rFonts w:ascii="仿宋" w:eastAsia="仿宋" w:hAnsi="仿宋" w:cs="仿宋"/>
          <w:sz w:val="28"/>
          <w:szCs w:val="28"/>
        </w:rPr>
      </w:pPr>
      <w:ins w:id="136" w:author="admin-SJW" w:date="2022-04-25T12:35:00Z">
        <w:r w:rsidRPr="00CE3B67">
          <w:rPr>
            <w:rFonts w:ascii="仿宋" w:eastAsia="仿宋" w:hAnsi="仿宋" w:cs="仿宋" w:hint="eastAsia"/>
            <w:sz w:val="28"/>
            <w:szCs w:val="28"/>
          </w:rPr>
          <w:lastRenderedPageBreak/>
          <w:t>双方于此确认，上述产品价格为固定价格，不因物价上涨等市场因素而调整，该价格包含</w:t>
        </w:r>
      </w:ins>
      <w:ins w:id="137" w:author="admin-SJW" w:date="2022-04-25T12:45:00Z">
        <w:r w:rsidR="001752B3">
          <w:rPr>
            <w:rFonts w:ascii="仿宋" w:eastAsia="仿宋" w:hAnsi="仿宋" w:cs="仿宋" w:hint="eastAsia"/>
            <w:sz w:val="28"/>
            <w:szCs w:val="28"/>
          </w:rPr>
          <w:t>甲</w:t>
        </w:r>
      </w:ins>
      <w:ins w:id="138" w:author="admin-SJW" w:date="2022-04-25T12:35:00Z">
        <w:r w:rsidRPr="00CE3B67">
          <w:rPr>
            <w:rFonts w:ascii="仿宋" w:eastAsia="仿宋" w:hAnsi="仿宋" w:cs="仿宋" w:hint="eastAsia"/>
            <w:sz w:val="28"/>
            <w:szCs w:val="28"/>
          </w:rPr>
          <w:t>方将产品交付至</w:t>
        </w:r>
      </w:ins>
      <w:ins w:id="139" w:author="admin-SJW" w:date="2022-04-25T12:45:00Z">
        <w:r w:rsidR="001752B3">
          <w:rPr>
            <w:rFonts w:ascii="仿宋" w:eastAsia="仿宋" w:hAnsi="仿宋" w:cs="仿宋" w:hint="eastAsia"/>
            <w:sz w:val="28"/>
            <w:szCs w:val="28"/>
          </w:rPr>
          <w:t>乙</w:t>
        </w:r>
      </w:ins>
      <w:ins w:id="140" w:author="admin-SJW" w:date="2022-04-25T12:35:00Z">
        <w:r w:rsidRPr="00CE3B67">
          <w:rPr>
            <w:rFonts w:ascii="仿宋" w:eastAsia="仿宋" w:hAnsi="仿宋" w:cs="仿宋" w:hint="eastAsia"/>
            <w:sz w:val="28"/>
            <w:szCs w:val="28"/>
          </w:rPr>
          <w:t>方指定交货地点并承担质量保证责任及其它附随义务的所有费用（</w:t>
        </w:r>
        <w:r w:rsidRPr="0094299C">
          <w:rPr>
            <w:rFonts w:ascii="仿宋" w:eastAsia="仿宋" w:hAnsi="仿宋" w:cs="仿宋" w:hint="eastAsia"/>
            <w:sz w:val="28"/>
            <w:szCs w:val="28"/>
          </w:rPr>
          <w:t>包括产品成本及利润、税金、包装费、运输费、技术资料费、</w:t>
        </w:r>
        <w:del w:id="141" w:author="admin" w:date="2022-04-26T19:57:00Z">
          <w:r w:rsidRPr="0094299C" w:rsidDel="00F277B5">
            <w:rPr>
              <w:rFonts w:ascii="仿宋" w:eastAsia="仿宋" w:hAnsi="仿宋" w:cs="仿宋" w:hint="eastAsia"/>
              <w:sz w:val="28"/>
              <w:szCs w:val="28"/>
            </w:rPr>
            <w:delText>现场服务费、人工费、材料费、</w:delText>
          </w:r>
        </w:del>
        <w:r w:rsidRPr="0094299C">
          <w:rPr>
            <w:rFonts w:ascii="仿宋" w:eastAsia="仿宋" w:hAnsi="仿宋" w:cs="仿宋" w:hint="eastAsia"/>
            <w:sz w:val="28"/>
            <w:szCs w:val="28"/>
          </w:rPr>
          <w:t>维修费</w:t>
        </w:r>
        <w:r w:rsidR="00E10D67" w:rsidRPr="00CE3B67">
          <w:rPr>
            <w:rFonts w:ascii="仿宋" w:eastAsia="仿宋" w:hAnsi="仿宋" w:cs="仿宋" w:hint="eastAsia"/>
            <w:sz w:val="28"/>
            <w:szCs w:val="28"/>
          </w:rPr>
          <w:t>以及</w:t>
        </w:r>
      </w:ins>
      <w:ins w:id="142" w:author="admin-SJW" w:date="2022-04-25T12:45:00Z">
        <w:r w:rsidR="001752B3">
          <w:rPr>
            <w:rFonts w:ascii="仿宋" w:eastAsia="仿宋" w:hAnsi="仿宋" w:cs="仿宋" w:hint="eastAsia"/>
            <w:sz w:val="28"/>
            <w:szCs w:val="28"/>
          </w:rPr>
          <w:t>甲</w:t>
        </w:r>
      </w:ins>
      <w:ins w:id="143" w:author="admin-SJW" w:date="2022-04-25T12:35:00Z">
        <w:r w:rsidRPr="00CE3B67">
          <w:rPr>
            <w:rFonts w:ascii="仿宋" w:eastAsia="仿宋" w:hAnsi="仿宋" w:cs="仿宋" w:hint="eastAsia"/>
            <w:sz w:val="28"/>
            <w:szCs w:val="28"/>
          </w:rPr>
          <w:t>方在执行本</w:t>
        </w:r>
      </w:ins>
      <w:ins w:id="144" w:author="admin-SJW" w:date="2022-04-25T14:47:00Z">
        <w:r w:rsidR="00A124F4">
          <w:rPr>
            <w:rFonts w:ascii="仿宋" w:eastAsia="仿宋" w:hAnsi="仿宋" w:cs="仿宋" w:hint="eastAsia"/>
            <w:sz w:val="28"/>
            <w:szCs w:val="28"/>
          </w:rPr>
          <w:t>协议</w:t>
        </w:r>
      </w:ins>
      <w:ins w:id="145" w:author="admin-SJW" w:date="2022-04-25T12:35:00Z">
        <w:r w:rsidRPr="00CE3B67">
          <w:rPr>
            <w:rFonts w:ascii="仿宋" w:eastAsia="仿宋" w:hAnsi="仿宋" w:cs="仿宋" w:hint="eastAsia"/>
            <w:sz w:val="28"/>
            <w:szCs w:val="28"/>
          </w:rPr>
          <w:t>时</w:t>
        </w:r>
      </w:ins>
      <w:ins w:id="146" w:author="admin-SJW" w:date="2022-04-25T12:44:00Z">
        <w:r w:rsidR="001752B3">
          <w:rPr>
            <w:rFonts w:ascii="仿宋" w:eastAsia="仿宋" w:hAnsi="仿宋" w:cs="仿宋" w:hint="eastAsia"/>
            <w:sz w:val="28"/>
            <w:szCs w:val="28"/>
          </w:rPr>
          <w:t>可能</w:t>
        </w:r>
      </w:ins>
      <w:ins w:id="147" w:author="admin-SJW" w:date="2022-04-25T12:35:00Z">
        <w:r w:rsidRPr="00CE3B67">
          <w:rPr>
            <w:rFonts w:ascii="仿宋" w:eastAsia="仿宋" w:hAnsi="仿宋" w:cs="仿宋" w:hint="eastAsia"/>
            <w:sz w:val="28"/>
            <w:szCs w:val="28"/>
          </w:rPr>
          <w:t>发生的其他所有费用等），除上述费用外，</w:t>
        </w:r>
      </w:ins>
      <w:ins w:id="148" w:author="admin-SJW" w:date="2022-04-25T12:46:00Z">
        <w:r w:rsidR="001752B3">
          <w:rPr>
            <w:rFonts w:ascii="仿宋" w:eastAsia="仿宋" w:hAnsi="仿宋" w:cs="仿宋" w:hint="eastAsia"/>
            <w:sz w:val="28"/>
            <w:szCs w:val="28"/>
          </w:rPr>
          <w:t>乙方</w:t>
        </w:r>
      </w:ins>
      <w:ins w:id="149" w:author="admin-SJW" w:date="2022-04-25T12:35:00Z">
        <w:r w:rsidRPr="00CE3B67">
          <w:rPr>
            <w:rFonts w:ascii="仿宋" w:eastAsia="仿宋" w:hAnsi="仿宋" w:cs="仿宋" w:hint="eastAsia"/>
            <w:sz w:val="28"/>
            <w:szCs w:val="28"/>
          </w:rPr>
          <w:t>无需支付任何其他费用。</w:t>
        </w:r>
      </w:ins>
      <w:del w:id="150" w:author="admin-SJW" w:date="2022-04-25T12:35:00Z">
        <w:r w:rsidR="003451BD" w:rsidDel="00CE3B67">
          <w:rPr>
            <w:rFonts w:ascii="仿宋" w:eastAsia="仿宋" w:hAnsi="仿宋" w:cs="仿宋" w:hint="eastAsia"/>
            <w:sz w:val="28"/>
            <w:szCs w:val="28"/>
          </w:rPr>
          <w:delText>产品的结算价格以</w:delText>
        </w:r>
        <w:r w:rsidR="003451BD" w:rsidDel="00CE3B67">
          <w:rPr>
            <w:rFonts w:ascii="仿宋" w:eastAsia="仿宋" w:hAnsi="仿宋" w:cs="仿宋" w:hint="eastAsia"/>
            <w:sz w:val="28"/>
            <w:szCs w:val="28"/>
            <w:highlight w:val="yellow"/>
          </w:rPr>
          <w:delText>购销协议</w:delText>
        </w:r>
        <w:r w:rsidR="003451BD" w:rsidDel="00CE3B67">
          <w:rPr>
            <w:rFonts w:ascii="仿宋" w:eastAsia="仿宋" w:hAnsi="仿宋" w:cs="仿宋" w:hint="eastAsia"/>
            <w:sz w:val="28"/>
            <w:szCs w:val="28"/>
          </w:rPr>
          <w:delText>中规定的价格为准。</w:delText>
        </w:r>
      </w:del>
    </w:p>
    <w:p w14:paraId="4FC141CD" w14:textId="77777777" w:rsidR="00294CA0" w:rsidRDefault="00294CA0">
      <w:pPr>
        <w:pStyle w:val="a3"/>
        <w:ind w:firstLineChars="200" w:firstLine="560"/>
        <w:rPr>
          <w:ins w:id="151" w:author="admin-SJW" w:date="2022-04-25T12:36:00Z"/>
          <w:rFonts w:ascii="仿宋" w:eastAsia="仿宋" w:hAnsi="仿宋" w:cs="仿宋"/>
          <w:sz w:val="28"/>
          <w:szCs w:val="28"/>
        </w:rPr>
      </w:pPr>
    </w:p>
    <w:p w14:paraId="68959226" w14:textId="2FB5AEE2" w:rsidR="0061112E" w:rsidRDefault="003451BD">
      <w:pPr>
        <w:pStyle w:val="a3"/>
        <w:ind w:firstLineChars="200" w:firstLine="560"/>
        <w:rPr>
          <w:ins w:id="152" w:author="Admin-Y" w:date="2022-04-26T13:35:00Z"/>
          <w:rFonts w:ascii="仿宋" w:eastAsia="仿宋" w:hAnsi="仿宋" w:cs="仿宋"/>
          <w:sz w:val="28"/>
          <w:szCs w:val="28"/>
        </w:rPr>
      </w:pPr>
      <w:r>
        <w:rPr>
          <w:rFonts w:ascii="仿宋" w:eastAsia="仿宋" w:hAnsi="仿宋" w:cs="仿宋" w:hint="eastAsia"/>
          <w:sz w:val="28"/>
          <w:szCs w:val="28"/>
        </w:rPr>
        <w:t>4.2</w:t>
      </w:r>
      <w:ins w:id="153" w:author="Admin-Y" w:date="2022-04-26T13:35:00Z">
        <w:del w:id="154" w:author="admin-SJW" w:date="2022-04-26T23:17:00Z">
          <w:r w:rsidR="0061112E" w:rsidDel="00E645E9">
            <w:rPr>
              <w:rFonts w:ascii="仿宋" w:eastAsia="仿宋" w:hAnsi="仿宋" w:cs="仿宋"/>
              <w:sz w:val="28"/>
              <w:szCs w:val="28"/>
            </w:rPr>
            <w:delText xml:space="preserve"> </w:delText>
          </w:r>
        </w:del>
        <w:r w:rsidR="0061112E">
          <w:rPr>
            <w:rFonts w:ascii="仿宋" w:eastAsia="仿宋" w:hAnsi="仿宋" w:cs="仿宋" w:hint="eastAsia"/>
            <w:sz w:val="28"/>
            <w:szCs w:val="28"/>
          </w:rPr>
          <w:t>付款方式</w:t>
        </w:r>
      </w:ins>
    </w:p>
    <w:p w14:paraId="2BE90B52" w14:textId="61A3F77A" w:rsidR="003D3381" w:rsidRPr="003D3381" w:rsidRDefault="003D3381" w:rsidP="003D3381">
      <w:pPr>
        <w:pStyle w:val="a3"/>
        <w:ind w:firstLineChars="200" w:firstLine="560"/>
        <w:rPr>
          <w:ins w:id="155" w:author="Admin-Y" w:date="2022-04-26T13:35:00Z"/>
          <w:rFonts w:ascii="仿宋" w:eastAsia="仿宋" w:hAnsi="仿宋" w:cs="仿宋"/>
          <w:sz w:val="28"/>
          <w:szCs w:val="28"/>
        </w:rPr>
      </w:pPr>
      <w:ins w:id="156" w:author="Admin-Y" w:date="2022-04-26T13:35:00Z">
        <w:r w:rsidRPr="003D3381">
          <w:rPr>
            <w:rFonts w:ascii="仿宋" w:eastAsia="仿宋" w:hAnsi="仿宋" w:cs="仿宋" w:hint="eastAsia"/>
            <w:sz w:val="28"/>
            <w:szCs w:val="28"/>
          </w:rPr>
          <w:t>本</w:t>
        </w:r>
      </w:ins>
      <w:ins w:id="157" w:author="Admin-Y" w:date="2022-04-26T14:06:00Z">
        <w:r w:rsidR="00C05AB4">
          <w:rPr>
            <w:rFonts w:ascii="仿宋" w:eastAsia="仿宋" w:hAnsi="仿宋" w:cs="仿宋" w:hint="eastAsia"/>
            <w:sz w:val="28"/>
            <w:szCs w:val="28"/>
          </w:rPr>
          <w:t>协议</w:t>
        </w:r>
      </w:ins>
      <w:ins w:id="158" w:author="Admin-Y" w:date="2022-04-26T13:35:00Z">
        <w:r w:rsidRPr="003D3381">
          <w:rPr>
            <w:rFonts w:ascii="仿宋" w:eastAsia="仿宋" w:hAnsi="仿宋" w:cs="仿宋" w:hint="eastAsia"/>
            <w:sz w:val="28"/>
            <w:szCs w:val="28"/>
          </w:rPr>
          <w:t>以</w:t>
        </w:r>
        <w:r w:rsidRPr="003D3381">
          <w:rPr>
            <w:rFonts w:ascii="仿宋" w:eastAsia="仿宋" w:hAnsi="仿宋" w:cs="仿宋" w:hint="eastAsia"/>
            <w:sz w:val="28"/>
            <w:szCs w:val="28"/>
            <w:u w:val="single"/>
          </w:rPr>
          <w:t xml:space="preserve">  </w:t>
        </w:r>
        <w:r>
          <w:rPr>
            <w:rFonts w:ascii="仿宋" w:eastAsia="仿宋" w:hAnsi="仿宋" w:cs="仿宋" w:hint="eastAsia"/>
            <w:sz w:val="28"/>
            <w:szCs w:val="28"/>
            <w:u w:val="single"/>
          </w:rPr>
          <w:t>银行</w:t>
        </w:r>
        <w:r w:rsidRPr="003D3381">
          <w:rPr>
            <w:rFonts w:ascii="仿宋" w:eastAsia="仿宋" w:hAnsi="仿宋" w:cs="仿宋" w:hint="eastAsia"/>
            <w:sz w:val="28"/>
            <w:szCs w:val="28"/>
            <w:u w:val="single"/>
          </w:rPr>
          <w:t xml:space="preserve">转账 </w:t>
        </w:r>
        <w:r>
          <w:rPr>
            <w:rFonts w:ascii="仿宋" w:eastAsia="仿宋" w:hAnsi="仿宋" w:cs="仿宋"/>
            <w:sz w:val="28"/>
            <w:szCs w:val="28"/>
            <w:u w:val="single"/>
          </w:rPr>
          <w:t xml:space="preserve"> </w:t>
        </w:r>
        <w:r w:rsidRPr="003D3381">
          <w:rPr>
            <w:rFonts w:ascii="仿宋" w:eastAsia="仿宋" w:hAnsi="仿宋" w:cs="仿宋" w:hint="eastAsia"/>
            <w:sz w:val="28"/>
            <w:szCs w:val="28"/>
          </w:rPr>
          <w:t>方式付款</w:t>
        </w:r>
        <w:r>
          <w:rPr>
            <w:rFonts w:ascii="仿宋" w:eastAsia="仿宋" w:hAnsi="仿宋" w:cs="仿宋" w:hint="eastAsia"/>
            <w:sz w:val="28"/>
            <w:szCs w:val="28"/>
          </w:rPr>
          <w:t>。</w:t>
        </w:r>
      </w:ins>
    </w:p>
    <w:p w14:paraId="6802D164" w14:textId="7F08FF0D" w:rsidR="0061112E" w:rsidRDefault="003D3381" w:rsidP="003D3381">
      <w:pPr>
        <w:pStyle w:val="a3"/>
        <w:ind w:firstLineChars="200" w:firstLine="560"/>
        <w:rPr>
          <w:ins w:id="159" w:author="Admin-Y" w:date="2022-04-26T13:35:00Z"/>
          <w:rFonts w:ascii="仿宋" w:eastAsia="仿宋" w:hAnsi="仿宋" w:cs="仿宋"/>
          <w:sz w:val="28"/>
          <w:szCs w:val="28"/>
        </w:rPr>
      </w:pPr>
      <w:ins w:id="160" w:author="Admin-Y" w:date="2022-04-26T13:35:00Z">
        <w:r w:rsidRPr="003D3381">
          <w:rPr>
            <w:rFonts w:ascii="仿宋" w:eastAsia="仿宋" w:hAnsi="仿宋" w:cs="仿宋" w:hint="eastAsia"/>
            <w:sz w:val="28"/>
            <w:szCs w:val="28"/>
          </w:rPr>
          <w:t>甲乙双方商定，</w:t>
        </w:r>
      </w:ins>
      <w:ins w:id="161" w:author="Admin-Y" w:date="2022-04-26T13:36:00Z">
        <w:r>
          <w:rPr>
            <w:rFonts w:ascii="仿宋" w:eastAsia="仿宋" w:hAnsi="仿宋" w:cs="仿宋" w:hint="eastAsia"/>
            <w:sz w:val="28"/>
            <w:szCs w:val="28"/>
          </w:rPr>
          <w:t>乙方</w:t>
        </w:r>
      </w:ins>
      <w:ins w:id="162" w:author="Admin-Y" w:date="2022-04-26T13:35:00Z">
        <w:r w:rsidRPr="003D3381">
          <w:rPr>
            <w:rFonts w:ascii="仿宋" w:eastAsia="仿宋" w:hAnsi="仿宋" w:cs="仿宋" w:hint="eastAsia"/>
            <w:sz w:val="28"/>
            <w:szCs w:val="28"/>
          </w:rPr>
          <w:t>确认</w:t>
        </w:r>
        <w:proofErr w:type="gramStart"/>
        <w:r w:rsidRPr="003D3381">
          <w:rPr>
            <w:rFonts w:ascii="仿宋" w:eastAsia="仿宋" w:hAnsi="仿宋" w:cs="仿宋" w:hint="eastAsia"/>
            <w:sz w:val="28"/>
            <w:szCs w:val="28"/>
          </w:rPr>
          <w:t>收货且</w:t>
        </w:r>
        <w:proofErr w:type="gramEnd"/>
        <w:r w:rsidRPr="003D3381">
          <w:rPr>
            <w:rFonts w:ascii="仿宋" w:eastAsia="仿宋" w:hAnsi="仿宋" w:cs="仿宋" w:hint="eastAsia"/>
            <w:sz w:val="28"/>
            <w:szCs w:val="28"/>
          </w:rPr>
          <w:t>经</w:t>
        </w:r>
      </w:ins>
      <w:ins w:id="163" w:author="Admin-Y" w:date="2022-04-26T13:36:00Z">
        <w:r>
          <w:rPr>
            <w:rFonts w:ascii="仿宋" w:eastAsia="仿宋" w:hAnsi="仿宋" w:cs="仿宋" w:hint="eastAsia"/>
            <w:sz w:val="28"/>
            <w:szCs w:val="28"/>
          </w:rPr>
          <w:t>乙方</w:t>
        </w:r>
      </w:ins>
      <w:ins w:id="164" w:author="Admin-Y" w:date="2022-04-26T13:35:00Z">
        <w:r w:rsidRPr="003D3381">
          <w:rPr>
            <w:rFonts w:ascii="仿宋" w:eastAsia="仿宋" w:hAnsi="仿宋" w:cs="仿宋" w:hint="eastAsia"/>
            <w:sz w:val="28"/>
            <w:szCs w:val="28"/>
          </w:rPr>
          <w:t>验收合格后，</w:t>
        </w:r>
      </w:ins>
      <w:ins w:id="165" w:author="Admin-Y" w:date="2022-04-26T13:36:00Z">
        <w:r>
          <w:rPr>
            <w:rFonts w:ascii="仿宋" w:eastAsia="仿宋" w:hAnsi="仿宋" w:cs="仿宋" w:hint="eastAsia"/>
            <w:sz w:val="28"/>
            <w:szCs w:val="28"/>
          </w:rPr>
          <w:t>甲方</w:t>
        </w:r>
      </w:ins>
      <w:ins w:id="166" w:author="Admin-Y" w:date="2022-04-26T13:35:00Z">
        <w:r w:rsidRPr="003D3381">
          <w:rPr>
            <w:rFonts w:ascii="仿宋" w:eastAsia="仿宋" w:hAnsi="仿宋" w:cs="仿宋" w:hint="eastAsia"/>
            <w:sz w:val="28"/>
            <w:szCs w:val="28"/>
          </w:rPr>
          <w:t>提交付款申请并开具合法有效的增值税专用发票后的30</w:t>
        </w:r>
      </w:ins>
      <w:ins w:id="167" w:author="Admin-Y" w:date="2022-04-26T13:36:00Z">
        <w:r>
          <w:rPr>
            <w:rFonts w:ascii="仿宋" w:eastAsia="仿宋" w:hAnsi="仿宋" w:cs="仿宋" w:hint="eastAsia"/>
            <w:sz w:val="28"/>
            <w:szCs w:val="28"/>
          </w:rPr>
          <w:t>个工作</w:t>
        </w:r>
      </w:ins>
      <w:ins w:id="168" w:author="Admin-Y" w:date="2022-04-26T13:35:00Z">
        <w:r w:rsidRPr="003D3381">
          <w:rPr>
            <w:rFonts w:ascii="仿宋" w:eastAsia="仿宋" w:hAnsi="仿宋" w:cs="仿宋" w:hint="eastAsia"/>
            <w:sz w:val="28"/>
            <w:szCs w:val="28"/>
          </w:rPr>
          <w:t>日内，</w:t>
        </w:r>
      </w:ins>
      <w:ins w:id="169" w:author="Admin-Y" w:date="2022-04-26T13:36:00Z">
        <w:r>
          <w:rPr>
            <w:rFonts w:ascii="仿宋" w:eastAsia="仿宋" w:hAnsi="仿宋" w:cs="仿宋" w:hint="eastAsia"/>
            <w:sz w:val="28"/>
            <w:szCs w:val="28"/>
          </w:rPr>
          <w:t>乙方</w:t>
        </w:r>
      </w:ins>
      <w:ins w:id="170" w:author="Admin-Y" w:date="2022-04-26T13:35:00Z">
        <w:r w:rsidRPr="003D3381">
          <w:rPr>
            <w:rFonts w:ascii="仿宋" w:eastAsia="仿宋" w:hAnsi="仿宋" w:cs="仿宋" w:hint="eastAsia"/>
            <w:sz w:val="28"/>
            <w:szCs w:val="28"/>
          </w:rPr>
          <w:t>支付</w:t>
        </w:r>
      </w:ins>
      <w:ins w:id="171" w:author="Admin-Y" w:date="2022-04-26T13:36:00Z">
        <w:r>
          <w:rPr>
            <w:rFonts w:ascii="仿宋" w:eastAsia="仿宋" w:hAnsi="仿宋" w:cs="仿宋" w:hint="eastAsia"/>
            <w:sz w:val="28"/>
            <w:szCs w:val="28"/>
          </w:rPr>
          <w:t>甲方</w:t>
        </w:r>
      </w:ins>
      <w:ins w:id="172" w:author="Admin-Y" w:date="2022-04-26T13:35:00Z">
        <w:r w:rsidRPr="003D3381">
          <w:rPr>
            <w:rFonts w:ascii="仿宋" w:eastAsia="仿宋" w:hAnsi="仿宋" w:cs="仿宋" w:hint="eastAsia"/>
            <w:sz w:val="28"/>
            <w:szCs w:val="28"/>
          </w:rPr>
          <w:t>全部货款（货款总价：</w:t>
        </w:r>
      </w:ins>
      <w:ins w:id="173" w:author="Admin-Y" w:date="2022-04-26T13:36:00Z">
        <w:r w:rsidRPr="00CE3B67">
          <w:rPr>
            <w:rFonts w:ascii="仿宋" w:eastAsia="仿宋" w:hAnsi="仿宋" w:cs="仿宋" w:hint="eastAsia"/>
            <w:sz w:val="28"/>
            <w:szCs w:val="28"/>
          </w:rPr>
          <w:t>￥</w:t>
        </w:r>
        <w:r>
          <w:rPr>
            <w:rFonts w:ascii="仿宋" w:eastAsia="仿宋" w:hAnsi="仿宋" w:cs="仿宋"/>
            <w:sz w:val="28"/>
            <w:szCs w:val="28"/>
          </w:rPr>
          <w:t>126</w:t>
        </w:r>
      </w:ins>
      <w:ins w:id="174" w:author="admin-SJW" w:date="2022-04-26T23:14:00Z">
        <w:r w:rsidR="00B71681">
          <w:rPr>
            <w:rFonts w:ascii="仿宋" w:eastAsia="仿宋" w:hAnsi="仿宋" w:cs="仿宋"/>
            <w:sz w:val="28"/>
            <w:szCs w:val="28"/>
          </w:rPr>
          <w:t>,</w:t>
        </w:r>
      </w:ins>
      <w:ins w:id="175" w:author="Admin-Y" w:date="2022-04-26T13:36:00Z">
        <w:r>
          <w:rPr>
            <w:rFonts w:ascii="仿宋" w:eastAsia="仿宋" w:hAnsi="仿宋" w:cs="仿宋"/>
            <w:sz w:val="28"/>
            <w:szCs w:val="28"/>
          </w:rPr>
          <w:t>072</w:t>
        </w:r>
        <w:r w:rsidRPr="00CE3B67">
          <w:rPr>
            <w:rFonts w:ascii="仿宋" w:eastAsia="仿宋" w:hAnsi="仿宋" w:cs="仿宋" w:hint="eastAsia"/>
            <w:sz w:val="28"/>
            <w:szCs w:val="28"/>
          </w:rPr>
          <w:t>元（</w:t>
        </w:r>
        <w:r>
          <w:rPr>
            <w:rFonts w:ascii="仿宋" w:eastAsia="仿宋" w:hAnsi="仿宋" w:cs="仿宋" w:hint="eastAsia"/>
            <w:sz w:val="28"/>
            <w:szCs w:val="28"/>
          </w:rPr>
          <w:t>大写：壹拾贰万陆仟零柒拾贰圆整</w:t>
        </w:r>
      </w:ins>
      <w:ins w:id="176" w:author="admin-SJW" w:date="2022-04-26T23:12:00Z">
        <w:r w:rsidR="00B71681">
          <w:rPr>
            <w:rFonts w:ascii="仿宋" w:eastAsia="仿宋" w:hAnsi="仿宋" w:cs="仿宋" w:hint="eastAsia"/>
            <w:sz w:val="28"/>
            <w:szCs w:val="28"/>
          </w:rPr>
          <w:t>）</w:t>
        </w:r>
      </w:ins>
      <w:ins w:id="177" w:author="Admin-Y" w:date="2022-04-26T13:35:00Z">
        <w:r w:rsidRPr="003D3381">
          <w:rPr>
            <w:rFonts w:ascii="仿宋" w:eastAsia="仿宋" w:hAnsi="仿宋" w:cs="仿宋" w:hint="eastAsia"/>
            <w:sz w:val="28"/>
            <w:szCs w:val="28"/>
          </w:rPr>
          <w:t>）</w:t>
        </w:r>
      </w:ins>
      <w:ins w:id="178" w:author="Admin-Y" w:date="2022-04-26T13:36:00Z">
        <w:r>
          <w:rPr>
            <w:rFonts w:ascii="仿宋" w:eastAsia="仿宋" w:hAnsi="仿宋" w:cs="仿宋" w:hint="eastAsia"/>
            <w:sz w:val="28"/>
            <w:szCs w:val="28"/>
          </w:rPr>
          <w:t>，</w:t>
        </w:r>
      </w:ins>
      <w:ins w:id="179" w:author="Admin-Y" w:date="2022-04-26T13:35:00Z">
        <w:r w:rsidRPr="003D3381">
          <w:rPr>
            <w:rFonts w:ascii="仿宋" w:eastAsia="仿宋" w:hAnsi="仿宋" w:cs="仿宋" w:hint="eastAsia"/>
            <w:sz w:val="28"/>
            <w:szCs w:val="28"/>
          </w:rPr>
          <w:t>含</w:t>
        </w:r>
      </w:ins>
      <w:ins w:id="180" w:author="Admin-Y" w:date="2022-04-26T13:37:00Z">
        <w:r>
          <w:rPr>
            <w:rFonts w:ascii="仿宋" w:eastAsia="仿宋" w:hAnsi="仿宋" w:cs="仿宋" w:hint="eastAsia"/>
            <w:sz w:val="28"/>
            <w:szCs w:val="28"/>
          </w:rPr>
          <w:t>【</w:t>
        </w:r>
      </w:ins>
      <w:ins w:id="181" w:author="Admin-Y" w:date="2022-04-26T13:35:00Z">
        <w:r w:rsidRPr="003D3381">
          <w:rPr>
            <w:rFonts w:ascii="仿宋" w:eastAsia="仿宋" w:hAnsi="仿宋" w:cs="仿宋" w:hint="eastAsia"/>
            <w:sz w:val="28"/>
            <w:szCs w:val="28"/>
          </w:rPr>
          <w:t>13%</w:t>
        </w:r>
      </w:ins>
      <w:ins w:id="182" w:author="Admin-Y" w:date="2022-04-26T13:37:00Z">
        <w:r>
          <w:rPr>
            <w:rFonts w:ascii="仿宋" w:eastAsia="仿宋" w:hAnsi="仿宋" w:cs="仿宋" w:hint="eastAsia"/>
            <w:sz w:val="28"/>
            <w:szCs w:val="28"/>
          </w:rPr>
          <w:t>】</w:t>
        </w:r>
      </w:ins>
      <w:ins w:id="183" w:author="Admin-Y" w:date="2022-04-26T13:35:00Z">
        <w:r w:rsidRPr="003D3381">
          <w:rPr>
            <w:rFonts w:ascii="仿宋" w:eastAsia="仿宋" w:hAnsi="仿宋" w:cs="仿宋" w:hint="eastAsia"/>
            <w:sz w:val="28"/>
            <w:szCs w:val="28"/>
          </w:rPr>
          <w:t>增值税</w:t>
        </w:r>
      </w:ins>
      <w:ins w:id="184" w:author="Admin-Y" w:date="2022-04-26T13:37:00Z">
        <w:r>
          <w:rPr>
            <w:rFonts w:ascii="仿宋" w:eastAsia="仿宋" w:hAnsi="仿宋" w:cs="仿宋" w:hint="eastAsia"/>
            <w:sz w:val="28"/>
            <w:szCs w:val="28"/>
          </w:rPr>
          <w:t>，</w:t>
        </w:r>
      </w:ins>
      <w:ins w:id="185" w:author="Admin-Y" w:date="2022-04-26T13:35:00Z">
        <w:r w:rsidRPr="003D3381">
          <w:rPr>
            <w:rFonts w:ascii="仿宋" w:eastAsia="仿宋" w:hAnsi="仿宋" w:cs="仿宋" w:hint="eastAsia"/>
            <w:sz w:val="28"/>
            <w:szCs w:val="28"/>
          </w:rPr>
          <w:t>当国家发布税率变更时，本</w:t>
        </w:r>
      </w:ins>
      <w:ins w:id="186" w:author="Admin-Y" w:date="2022-04-26T14:07:00Z">
        <w:r w:rsidR="00C05AB4">
          <w:rPr>
            <w:rFonts w:ascii="仿宋" w:eastAsia="仿宋" w:hAnsi="仿宋" w:cs="仿宋" w:hint="eastAsia"/>
            <w:sz w:val="28"/>
            <w:szCs w:val="28"/>
          </w:rPr>
          <w:t>协议</w:t>
        </w:r>
      </w:ins>
      <w:ins w:id="187" w:author="Admin-Y" w:date="2022-04-26T13:35:00Z">
        <w:r w:rsidRPr="003D3381">
          <w:rPr>
            <w:rFonts w:ascii="仿宋" w:eastAsia="仿宋" w:hAnsi="仿宋" w:cs="仿宋" w:hint="eastAsia"/>
            <w:sz w:val="28"/>
            <w:szCs w:val="28"/>
          </w:rPr>
          <w:t>尚未开票部分税率、税金按国家规定进行变更。</w:t>
        </w:r>
      </w:ins>
    </w:p>
    <w:p w14:paraId="7292F8D1" w14:textId="48B06C3B" w:rsidR="006C4428" w:rsidRDefault="0061112E">
      <w:pPr>
        <w:pStyle w:val="a3"/>
        <w:ind w:firstLineChars="200" w:firstLine="560"/>
        <w:rPr>
          <w:rFonts w:ascii="仿宋" w:eastAsia="仿宋" w:hAnsi="仿宋" w:cs="仿宋"/>
          <w:sz w:val="28"/>
          <w:szCs w:val="28"/>
        </w:rPr>
      </w:pPr>
      <w:ins w:id="188" w:author="Admin-Y" w:date="2022-04-26T13:35:00Z">
        <w:r>
          <w:rPr>
            <w:rFonts w:ascii="仿宋" w:eastAsia="仿宋" w:hAnsi="仿宋" w:cs="仿宋"/>
            <w:sz w:val="28"/>
            <w:szCs w:val="28"/>
          </w:rPr>
          <w:t>4.3</w:t>
        </w:r>
        <w:del w:id="189" w:author="admin-SJW" w:date="2022-04-26T23:17:00Z">
          <w:r w:rsidDel="00E645E9">
            <w:rPr>
              <w:rFonts w:ascii="仿宋" w:eastAsia="仿宋" w:hAnsi="仿宋" w:cs="仿宋"/>
              <w:sz w:val="28"/>
              <w:szCs w:val="28"/>
            </w:rPr>
            <w:delText xml:space="preserve"> </w:delText>
          </w:r>
        </w:del>
      </w:ins>
      <w:r w:rsidR="003451BD">
        <w:rPr>
          <w:rFonts w:ascii="仿宋" w:eastAsia="仿宋" w:hAnsi="仿宋" w:cs="仿宋" w:hint="eastAsia"/>
          <w:sz w:val="28"/>
          <w:szCs w:val="28"/>
        </w:rPr>
        <w:t>甲方接受乙方货款的指定账户为：</w:t>
      </w:r>
    </w:p>
    <w:p w14:paraId="0B60627D" w14:textId="77777777" w:rsidR="006C4428" w:rsidRDefault="003451BD">
      <w:pPr>
        <w:ind w:firstLineChars="200" w:firstLine="560"/>
        <w:rPr>
          <w:rFonts w:ascii="仿宋" w:eastAsia="仿宋" w:hAnsi="仿宋" w:cs="仿宋"/>
          <w:kern w:val="0"/>
          <w:sz w:val="28"/>
          <w:szCs w:val="28"/>
        </w:rPr>
      </w:pPr>
      <w:r>
        <w:rPr>
          <w:rFonts w:ascii="仿宋" w:eastAsia="仿宋" w:hAnsi="仿宋" w:cs="仿宋" w:hint="eastAsia"/>
          <w:sz w:val="28"/>
          <w:szCs w:val="28"/>
        </w:rPr>
        <w:t>开 户 行：</w:t>
      </w:r>
      <w:r>
        <w:rPr>
          <w:rFonts w:ascii="仿宋" w:eastAsia="仿宋" w:hAnsi="仿宋" w:cs="仿宋" w:hint="eastAsia"/>
          <w:kern w:val="0"/>
          <w:sz w:val="28"/>
          <w:szCs w:val="28"/>
        </w:rPr>
        <w:t>中国工商银行海南省分行</w:t>
      </w:r>
    </w:p>
    <w:p w14:paraId="0BAF12EE" w14:textId="77777777" w:rsidR="006C4428" w:rsidRDefault="003451BD">
      <w:pPr>
        <w:ind w:firstLineChars="200" w:firstLine="560"/>
        <w:rPr>
          <w:rFonts w:ascii="仿宋" w:eastAsia="仿宋" w:hAnsi="仿宋" w:cs="仿宋"/>
          <w:sz w:val="28"/>
          <w:szCs w:val="28"/>
        </w:rPr>
      </w:pPr>
      <w:r>
        <w:rPr>
          <w:rFonts w:ascii="仿宋" w:eastAsia="仿宋" w:hAnsi="仿宋" w:cs="仿宋" w:hint="eastAsia"/>
          <w:sz w:val="28"/>
          <w:szCs w:val="28"/>
        </w:rPr>
        <w:t>开户名称：</w:t>
      </w:r>
      <w:r>
        <w:rPr>
          <w:rFonts w:ascii="仿宋" w:eastAsia="仿宋" w:hAnsi="仿宋" w:cs="仿宋" w:hint="eastAsia"/>
          <w:kern w:val="0"/>
          <w:sz w:val="28"/>
          <w:szCs w:val="28"/>
        </w:rPr>
        <w:t>海口国大电信设备有限公司</w:t>
      </w:r>
      <w:proofErr w:type="gramStart"/>
      <w:r>
        <w:rPr>
          <w:rFonts w:ascii="仿宋" w:eastAsia="仿宋" w:hAnsi="仿宋" w:cs="仿宋" w:hint="eastAsia"/>
          <w:kern w:val="0"/>
          <w:sz w:val="28"/>
          <w:szCs w:val="28"/>
        </w:rPr>
        <w:t>京华城店</w:t>
      </w:r>
      <w:proofErr w:type="gramEnd"/>
      <w:r>
        <w:rPr>
          <w:rFonts w:ascii="仿宋" w:eastAsia="仿宋" w:hAnsi="仿宋" w:cs="仿宋" w:hint="eastAsia"/>
          <w:sz w:val="28"/>
          <w:szCs w:val="28"/>
        </w:rPr>
        <w:t xml:space="preserve"> </w:t>
      </w:r>
    </w:p>
    <w:p w14:paraId="5675ECCE" w14:textId="77777777" w:rsidR="006C4428" w:rsidRDefault="003451BD">
      <w:pPr>
        <w:ind w:firstLineChars="200" w:firstLine="560"/>
        <w:rPr>
          <w:rFonts w:ascii="仿宋" w:eastAsia="仿宋" w:hAnsi="仿宋" w:cs="仿宋"/>
          <w:kern w:val="0"/>
          <w:sz w:val="28"/>
          <w:szCs w:val="28"/>
        </w:rPr>
      </w:pPr>
      <w:r>
        <w:rPr>
          <w:rFonts w:ascii="仿宋" w:eastAsia="仿宋" w:hAnsi="仿宋" w:cs="仿宋" w:hint="eastAsia"/>
          <w:sz w:val="28"/>
          <w:szCs w:val="28"/>
        </w:rPr>
        <w:t>开户账号：</w:t>
      </w:r>
      <w:r>
        <w:rPr>
          <w:rFonts w:ascii="仿宋" w:eastAsia="仿宋" w:hAnsi="仿宋" w:cs="仿宋" w:hint="eastAsia"/>
          <w:kern w:val="0"/>
          <w:sz w:val="28"/>
          <w:szCs w:val="28"/>
        </w:rPr>
        <w:t>2201 0215 0920 0298 941</w:t>
      </w:r>
    </w:p>
    <w:p w14:paraId="050A8B75" w14:textId="77777777" w:rsidR="006C4428" w:rsidRDefault="003451BD">
      <w:pPr>
        <w:pStyle w:val="a3"/>
        <w:rPr>
          <w:rFonts w:ascii="仿宋" w:eastAsia="仿宋" w:hAnsi="仿宋" w:cs="仿宋"/>
          <w:b/>
          <w:sz w:val="28"/>
          <w:szCs w:val="28"/>
        </w:rPr>
      </w:pPr>
      <w:r>
        <w:rPr>
          <w:rFonts w:ascii="仿宋" w:eastAsia="仿宋" w:hAnsi="仿宋" w:cs="仿宋" w:hint="eastAsia"/>
          <w:b/>
          <w:sz w:val="28"/>
          <w:szCs w:val="28"/>
        </w:rPr>
        <w:t>第五条 产品验收标准</w:t>
      </w:r>
    </w:p>
    <w:p w14:paraId="0094BB35" w14:textId="77777777" w:rsidR="006C4428" w:rsidRDefault="003451BD">
      <w:pPr>
        <w:pStyle w:val="a3"/>
        <w:ind w:firstLineChars="200" w:firstLine="560"/>
        <w:rPr>
          <w:rFonts w:ascii="仿宋" w:eastAsia="仿宋" w:hAnsi="仿宋" w:cs="仿宋"/>
          <w:sz w:val="28"/>
          <w:szCs w:val="28"/>
        </w:rPr>
      </w:pPr>
      <w:r>
        <w:rPr>
          <w:rFonts w:ascii="仿宋" w:eastAsia="仿宋" w:hAnsi="仿宋" w:cs="仿宋" w:hint="eastAsia"/>
          <w:sz w:val="28"/>
          <w:szCs w:val="28"/>
        </w:rPr>
        <w:t>5.1乙方验收标准以第一条1.2款为准。</w:t>
      </w:r>
    </w:p>
    <w:p w14:paraId="64DEA077" w14:textId="47D7FB32" w:rsidR="006C4428" w:rsidRDefault="003451BD">
      <w:pPr>
        <w:pStyle w:val="a3"/>
        <w:ind w:firstLineChars="200" w:firstLine="560"/>
        <w:rPr>
          <w:rFonts w:ascii="仿宋" w:eastAsia="仿宋" w:hAnsi="仿宋" w:cs="仿宋"/>
          <w:sz w:val="28"/>
          <w:szCs w:val="28"/>
        </w:rPr>
      </w:pPr>
      <w:r>
        <w:rPr>
          <w:rFonts w:ascii="仿宋" w:eastAsia="仿宋" w:hAnsi="仿宋" w:cs="仿宋" w:hint="eastAsia"/>
          <w:sz w:val="28"/>
          <w:szCs w:val="28"/>
        </w:rPr>
        <w:t>5.2甲方代运货物时，乙方的验收时间为</w:t>
      </w:r>
      <w:ins w:id="190" w:author="admin-SJW" w:date="2022-04-25T12:56:00Z">
        <w:r w:rsidR="006E6F1B">
          <w:rPr>
            <w:rFonts w:ascii="仿宋" w:eastAsia="仿宋" w:hAnsi="仿宋" w:cs="仿宋" w:hint="eastAsia"/>
            <w:sz w:val="28"/>
            <w:szCs w:val="28"/>
          </w:rPr>
          <w:t>收到</w:t>
        </w:r>
      </w:ins>
      <w:r>
        <w:rPr>
          <w:rFonts w:ascii="仿宋" w:eastAsia="仿宋" w:hAnsi="仿宋" w:cs="仿宋" w:hint="eastAsia"/>
          <w:sz w:val="28"/>
          <w:szCs w:val="28"/>
        </w:rPr>
        <w:t>货</w:t>
      </w:r>
      <w:del w:id="191" w:author="admin-SJW" w:date="2022-04-25T12:56:00Z">
        <w:r w:rsidDel="006E6F1B">
          <w:rPr>
            <w:rFonts w:ascii="仿宋" w:eastAsia="仿宋" w:hAnsi="仿宋" w:cs="仿宋" w:hint="eastAsia"/>
            <w:sz w:val="28"/>
            <w:szCs w:val="28"/>
          </w:rPr>
          <w:delText>到</w:delText>
        </w:r>
      </w:del>
      <w:ins w:id="192" w:author="admin-SJW" w:date="2022-04-25T12:56:00Z">
        <w:r w:rsidR="006E6F1B">
          <w:rPr>
            <w:rFonts w:ascii="仿宋" w:eastAsia="仿宋" w:hAnsi="仿宋" w:cs="仿宋" w:hint="eastAsia"/>
            <w:sz w:val="28"/>
            <w:szCs w:val="28"/>
          </w:rPr>
          <w:t>物的</w:t>
        </w:r>
      </w:ins>
      <w:commentRangeStart w:id="193"/>
      <w:ins w:id="194" w:author="Admin-Y" w:date="2022-04-26T13:26:00Z">
        <w:r w:rsidR="00F24C3B">
          <w:rPr>
            <w:rFonts w:ascii="仿宋" w:eastAsia="仿宋" w:hAnsi="仿宋" w:cs="仿宋" w:hint="eastAsia"/>
            <w:sz w:val="28"/>
            <w:szCs w:val="28"/>
          </w:rPr>
          <w:t>【</w:t>
        </w:r>
      </w:ins>
      <w:ins w:id="195" w:author="admin-SJW" w:date="2022-04-25T12:56:00Z">
        <w:del w:id="196" w:author="Admin-Y" w:date="2022-04-26T13:28:00Z">
          <w:r w:rsidR="006E6F1B" w:rsidDel="001D4967">
            <w:rPr>
              <w:rFonts w:ascii="仿宋" w:eastAsia="仿宋" w:hAnsi="仿宋" w:cs="仿宋" w:hint="eastAsia"/>
              <w:sz w:val="28"/>
              <w:szCs w:val="28"/>
            </w:rPr>
            <w:delText>三</w:delText>
          </w:r>
        </w:del>
      </w:ins>
      <w:ins w:id="197" w:author="Admin-Y" w:date="2022-04-26T13:28:00Z">
        <w:r w:rsidR="001D4967">
          <w:rPr>
            <w:rFonts w:ascii="仿宋" w:eastAsia="仿宋" w:hAnsi="仿宋" w:cs="仿宋" w:hint="eastAsia"/>
            <w:sz w:val="28"/>
            <w:szCs w:val="28"/>
          </w:rPr>
          <w:t>7</w:t>
        </w:r>
      </w:ins>
      <w:ins w:id="198" w:author="Admin-Y" w:date="2022-04-26T13:26:00Z">
        <w:r w:rsidR="00F24C3B">
          <w:rPr>
            <w:rFonts w:ascii="仿宋" w:eastAsia="仿宋" w:hAnsi="仿宋" w:cs="仿宋" w:hint="eastAsia"/>
            <w:sz w:val="28"/>
            <w:szCs w:val="28"/>
          </w:rPr>
          <w:t>】</w:t>
        </w:r>
        <w:commentRangeEnd w:id="193"/>
        <w:r w:rsidR="00F24C3B">
          <w:rPr>
            <w:rStyle w:val="ac"/>
            <w:rFonts w:ascii="Times New Roman" w:hAnsi="Times New Roman"/>
          </w:rPr>
          <w:commentReference w:id="193"/>
        </w:r>
      </w:ins>
      <w:proofErr w:type="gramStart"/>
      <w:ins w:id="199" w:author="admin-SJW" w:date="2022-04-25T12:56:00Z">
        <w:r w:rsidR="006E6F1B">
          <w:rPr>
            <w:rFonts w:ascii="仿宋" w:eastAsia="仿宋" w:hAnsi="仿宋" w:cs="仿宋" w:hint="eastAsia"/>
            <w:sz w:val="28"/>
            <w:szCs w:val="28"/>
          </w:rPr>
          <w:t>个</w:t>
        </w:r>
        <w:proofErr w:type="gramEnd"/>
        <w:r w:rsidR="006E6F1B">
          <w:rPr>
            <w:rFonts w:ascii="仿宋" w:eastAsia="仿宋" w:hAnsi="仿宋" w:cs="仿宋" w:hint="eastAsia"/>
            <w:sz w:val="28"/>
            <w:szCs w:val="28"/>
          </w:rPr>
          <w:t>工作日内</w:t>
        </w:r>
      </w:ins>
      <w:r>
        <w:rPr>
          <w:rFonts w:ascii="仿宋" w:eastAsia="仿宋" w:hAnsi="仿宋" w:cs="仿宋" w:hint="eastAsia"/>
          <w:sz w:val="28"/>
          <w:szCs w:val="28"/>
        </w:rPr>
        <w:t>验收。</w:t>
      </w:r>
    </w:p>
    <w:p w14:paraId="4BBEE89F" w14:textId="77777777" w:rsidR="006C4428" w:rsidRDefault="003451BD">
      <w:pPr>
        <w:pStyle w:val="a3"/>
        <w:rPr>
          <w:rFonts w:ascii="仿宋" w:eastAsia="仿宋" w:hAnsi="仿宋" w:cs="仿宋"/>
          <w:sz w:val="28"/>
          <w:szCs w:val="28"/>
        </w:rPr>
      </w:pPr>
      <w:r>
        <w:rPr>
          <w:rFonts w:ascii="仿宋" w:eastAsia="仿宋" w:hAnsi="仿宋" w:cs="仿宋" w:hint="eastAsia"/>
          <w:b/>
          <w:sz w:val="28"/>
          <w:szCs w:val="28"/>
        </w:rPr>
        <w:lastRenderedPageBreak/>
        <w:t>第六条 提出产品异议的期限</w:t>
      </w:r>
    </w:p>
    <w:p w14:paraId="75EEF692" w14:textId="160D9B94" w:rsidR="006C4428" w:rsidRDefault="003451BD">
      <w:pPr>
        <w:pStyle w:val="a3"/>
        <w:ind w:firstLineChars="200" w:firstLine="560"/>
        <w:rPr>
          <w:rFonts w:ascii="仿宋" w:eastAsia="仿宋" w:hAnsi="仿宋" w:cs="仿宋"/>
          <w:sz w:val="28"/>
          <w:szCs w:val="28"/>
        </w:rPr>
      </w:pPr>
      <w:r>
        <w:rPr>
          <w:rFonts w:ascii="仿宋" w:eastAsia="仿宋" w:hAnsi="仿宋" w:cs="仿宋" w:hint="eastAsia"/>
          <w:sz w:val="28"/>
          <w:szCs w:val="28"/>
        </w:rPr>
        <w:t>6.1乙方在验收中，当发现产品的名称、数量、型号</w:t>
      </w:r>
      <w:ins w:id="200" w:author="admin-SJW" w:date="2022-04-25T12:48:00Z">
        <w:r w:rsidR="00FB131E">
          <w:rPr>
            <w:rFonts w:ascii="仿宋" w:eastAsia="仿宋" w:hAnsi="仿宋" w:cs="仿宋" w:hint="eastAsia"/>
            <w:sz w:val="28"/>
            <w:szCs w:val="28"/>
          </w:rPr>
          <w:t>等</w:t>
        </w:r>
      </w:ins>
      <w:r>
        <w:rPr>
          <w:rFonts w:ascii="仿宋" w:eastAsia="仿宋" w:hAnsi="仿宋" w:cs="仿宋" w:hint="eastAsia"/>
          <w:sz w:val="28"/>
          <w:szCs w:val="28"/>
        </w:rPr>
        <w:t>与</w:t>
      </w:r>
      <w:del w:id="201" w:author="admin-SJW" w:date="2022-04-25T14:47:00Z">
        <w:r w:rsidDel="00A124F4">
          <w:rPr>
            <w:rFonts w:ascii="仿宋" w:eastAsia="仿宋" w:hAnsi="仿宋" w:cs="仿宋" w:hint="eastAsia"/>
            <w:sz w:val="28"/>
            <w:szCs w:val="28"/>
          </w:rPr>
          <w:delText>合同</w:delText>
        </w:r>
      </w:del>
      <w:ins w:id="202" w:author="admin-SJW" w:date="2022-04-25T14:47:00Z">
        <w:r w:rsidR="00A124F4">
          <w:rPr>
            <w:rFonts w:ascii="仿宋" w:eastAsia="仿宋" w:hAnsi="仿宋" w:cs="仿宋" w:hint="eastAsia"/>
            <w:sz w:val="28"/>
            <w:szCs w:val="28"/>
          </w:rPr>
          <w:t>协议</w:t>
        </w:r>
      </w:ins>
      <w:ins w:id="203" w:author="admin-SJW" w:date="2022-04-25T12:48:00Z">
        <w:r w:rsidR="00FB131E">
          <w:rPr>
            <w:rFonts w:ascii="仿宋" w:eastAsia="仿宋" w:hAnsi="仿宋" w:cs="仿宋" w:hint="eastAsia"/>
            <w:sz w:val="28"/>
            <w:szCs w:val="28"/>
          </w:rPr>
          <w:t>约定</w:t>
        </w:r>
      </w:ins>
      <w:r>
        <w:rPr>
          <w:rFonts w:ascii="仿宋" w:eastAsia="仿宋" w:hAnsi="仿宋" w:cs="仿宋" w:hint="eastAsia"/>
          <w:sz w:val="28"/>
          <w:szCs w:val="28"/>
        </w:rPr>
        <w:t>不一致时，有权</w:t>
      </w:r>
      <w:ins w:id="204" w:author="admin-SJW" w:date="2022-04-25T12:56:00Z">
        <w:r w:rsidR="006E6F1B">
          <w:rPr>
            <w:rFonts w:ascii="仿宋" w:eastAsia="仿宋" w:hAnsi="仿宋" w:cs="仿宋" w:hint="eastAsia"/>
            <w:sz w:val="28"/>
            <w:szCs w:val="28"/>
          </w:rPr>
          <w:t>向甲方</w:t>
        </w:r>
      </w:ins>
      <w:ins w:id="205" w:author="admin-SJW" w:date="2022-04-25T12:57:00Z">
        <w:del w:id="206" w:author="Admin-Y" w:date="2022-04-26T14:02:00Z">
          <w:r w:rsidR="006E6F1B" w:rsidDel="00330EDE">
            <w:rPr>
              <w:rFonts w:ascii="仿宋" w:eastAsia="仿宋" w:hAnsi="仿宋" w:cs="仿宋" w:hint="eastAsia"/>
              <w:sz w:val="28"/>
              <w:szCs w:val="28"/>
            </w:rPr>
            <w:delText>当场或</w:delText>
          </w:r>
        </w:del>
        <w:r w:rsidR="006E6F1B">
          <w:rPr>
            <w:rFonts w:ascii="仿宋" w:eastAsia="仿宋" w:hAnsi="仿宋" w:cs="仿宋" w:hint="eastAsia"/>
            <w:sz w:val="28"/>
            <w:szCs w:val="28"/>
          </w:rPr>
          <w:t>发出书面异议，</w:t>
        </w:r>
      </w:ins>
      <w:r>
        <w:rPr>
          <w:rFonts w:ascii="仿宋" w:eastAsia="仿宋" w:hAnsi="仿宋" w:cs="仿宋" w:hint="eastAsia"/>
          <w:sz w:val="28"/>
          <w:szCs w:val="28"/>
        </w:rPr>
        <w:t>要求甲方在乙方限定期限内无条件予以更换；</w:t>
      </w:r>
      <w:ins w:id="207" w:author="admin-SJW" w:date="2022-04-25T12:52:00Z">
        <w:r w:rsidR="00E06A5B">
          <w:rPr>
            <w:rFonts w:ascii="仿宋" w:eastAsia="仿宋" w:hAnsi="仿宋" w:cs="仿宋" w:hint="eastAsia"/>
            <w:sz w:val="28"/>
            <w:szCs w:val="28"/>
          </w:rPr>
          <w:t>乙方</w:t>
        </w:r>
      </w:ins>
      <w:ins w:id="208" w:author="admin-SJW" w:date="2022-04-25T12:57:00Z">
        <w:r w:rsidR="006E6F1B">
          <w:rPr>
            <w:rFonts w:ascii="仿宋" w:eastAsia="仿宋" w:hAnsi="仿宋" w:cs="仿宋" w:hint="eastAsia"/>
            <w:sz w:val="28"/>
            <w:szCs w:val="28"/>
          </w:rPr>
          <w:t>在</w:t>
        </w:r>
        <w:del w:id="209" w:author="Admin-Y" w:date="2022-04-26T13:27:00Z">
          <w:r w:rsidR="006E6F1B" w:rsidDel="00BC3684">
            <w:rPr>
              <w:rFonts w:ascii="仿宋" w:eastAsia="仿宋" w:hAnsi="仿宋" w:cs="仿宋" w:hint="eastAsia"/>
              <w:sz w:val="28"/>
              <w:szCs w:val="28"/>
            </w:rPr>
            <w:delText>验收时间</w:delText>
          </w:r>
        </w:del>
      </w:ins>
      <w:ins w:id="210" w:author="Admin-Y" w:date="2022-04-26T13:28:00Z">
        <w:r w:rsidR="001D4967">
          <w:rPr>
            <w:rFonts w:ascii="仿宋" w:eastAsia="仿宋" w:hAnsi="仿宋" w:cs="仿宋" w:hint="eastAsia"/>
            <w:sz w:val="28"/>
            <w:szCs w:val="28"/>
          </w:rPr>
          <w:t>收到货物后</w:t>
        </w:r>
      </w:ins>
      <w:ins w:id="211" w:author="Admin-Y" w:date="2022-04-26T13:27:00Z">
        <w:r w:rsidR="00BC3684">
          <w:rPr>
            <w:rFonts w:ascii="仿宋" w:eastAsia="仿宋" w:hAnsi="仿宋" w:cs="仿宋" w:hint="eastAsia"/>
            <w:sz w:val="28"/>
            <w:szCs w:val="28"/>
          </w:rPr>
          <w:t>【</w:t>
        </w:r>
      </w:ins>
      <w:ins w:id="212" w:author="Admin-Y" w:date="2022-04-26T13:28:00Z">
        <w:del w:id="213" w:author="admin" w:date="2022-04-26T19:53:00Z">
          <w:r w:rsidR="001D4967" w:rsidDel="00E10D67">
            <w:rPr>
              <w:rFonts w:ascii="仿宋" w:eastAsia="仿宋" w:hAnsi="仿宋" w:cs="仿宋" w:hint="eastAsia"/>
              <w:sz w:val="28"/>
              <w:szCs w:val="28"/>
            </w:rPr>
            <w:delText>7</w:delText>
          </w:r>
        </w:del>
      </w:ins>
      <w:ins w:id="214" w:author="admin" w:date="2022-04-26T19:53:00Z">
        <w:r w:rsidR="00E10D67">
          <w:rPr>
            <w:rFonts w:ascii="仿宋" w:eastAsia="仿宋" w:hAnsi="仿宋" w:cs="仿宋"/>
            <w:sz w:val="28"/>
            <w:szCs w:val="28"/>
          </w:rPr>
          <w:t>10</w:t>
        </w:r>
      </w:ins>
      <w:ins w:id="215" w:author="Admin-Y" w:date="2022-04-26T13:27:00Z">
        <w:r w:rsidR="00BC3684">
          <w:rPr>
            <w:rFonts w:ascii="仿宋" w:eastAsia="仿宋" w:hAnsi="仿宋" w:cs="仿宋" w:hint="eastAsia"/>
            <w:sz w:val="28"/>
            <w:szCs w:val="28"/>
          </w:rPr>
          <w:t>】</w:t>
        </w:r>
        <w:proofErr w:type="gramStart"/>
        <w:r w:rsidR="00BC3684">
          <w:rPr>
            <w:rFonts w:ascii="仿宋" w:eastAsia="仿宋" w:hAnsi="仿宋" w:cs="仿宋" w:hint="eastAsia"/>
            <w:sz w:val="28"/>
            <w:szCs w:val="28"/>
          </w:rPr>
          <w:t>个</w:t>
        </w:r>
        <w:proofErr w:type="gramEnd"/>
        <w:r w:rsidR="00BC3684">
          <w:rPr>
            <w:rFonts w:ascii="仿宋" w:eastAsia="仿宋" w:hAnsi="仿宋" w:cs="仿宋" w:hint="eastAsia"/>
            <w:sz w:val="28"/>
            <w:szCs w:val="28"/>
          </w:rPr>
          <w:t>工作日</w:t>
        </w:r>
      </w:ins>
      <w:ins w:id="216" w:author="admin-SJW" w:date="2022-04-25T12:57:00Z">
        <w:r w:rsidR="006E6F1B">
          <w:rPr>
            <w:rFonts w:ascii="仿宋" w:eastAsia="仿宋" w:hAnsi="仿宋" w:cs="仿宋" w:hint="eastAsia"/>
            <w:sz w:val="28"/>
            <w:szCs w:val="28"/>
          </w:rPr>
          <w:t>内</w:t>
        </w:r>
      </w:ins>
      <w:del w:id="217" w:author="admin-SJW" w:date="2022-04-25T12:51:00Z">
        <w:r w:rsidDel="00E06A5B">
          <w:rPr>
            <w:rFonts w:ascii="仿宋" w:eastAsia="仿宋" w:hAnsi="仿宋" w:cs="仿宋" w:hint="eastAsia"/>
            <w:sz w:val="28"/>
            <w:szCs w:val="28"/>
          </w:rPr>
          <w:delText>发现质量不符合产品标准时,应当在</w:delText>
        </w:r>
        <w:r w:rsidDel="00E06A5B">
          <w:rPr>
            <w:rFonts w:ascii="仿宋" w:eastAsia="仿宋" w:hAnsi="仿宋" w:cs="仿宋" w:hint="eastAsia"/>
            <w:sz w:val="28"/>
            <w:szCs w:val="28"/>
            <w:highlight w:val="yellow"/>
          </w:rPr>
          <w:delText>48小时</w:delText>
        </w:r>
        <w:r w:rsidDel="00E06A5B">
          <w:rPr>
            <w:rFonts w:ascii="仿宋" w:eastAsia="仿宋" w:hAnsi="仿宋" w:cs="仿宋" w:hint="eastAsia"/>
            <w:sz w:val="28"/>
            <w:szCs w:val="28"/>
          </w:rPr>
          <w:delText>内向甲方提出书面异议，否则</w:delText>
        </w:r>
      </w:del>
      <w:ins w:id="218" w:author="admin-SJW" w:date="2022-04-25T12:51:00Z">
        <w:r w:rsidR="00E06A5B">
          <w:rPr>
            <w:rFonts w:ascii="仿宋" w:eastAsia="仿宋" w:hAnsi="仿宋" w:cs="仿宋" w:hint="eastAsia"/>
            <w:sz w:val="28"/>
            <w:szCs w:val="28"/>
          </w:rPr>
          <w:t>未发现</w:t>
        </w:r>
      </w:ins>
      <w:ins w:id="219" w:author="admin-SJW" w:date="2022-04-25T12:57:00Z">
        <w:r w:rsidR="006E6F1B">
          <w:rPr>
            <w:rFonts w:ascii="仿宋" w:eastAsia="仿宋" w:hAnsi="仿宋" w:cs="仿宋" w:hint="eastAsia"/>
            <w:sz w:val="28"/>
            <w:szCs w:val="28"/>
          </w:rPr>
          <w:t>产品</w:t>
        </w:r>
      </w:ins>
      <w:ins w:id="220" w:author="admin-SJW" w:date="2022-04-25T12:52:00Z">
        <w:r w:rsidR="00E06A5B">
          <w:rPr>
            <w:rFonts w:ascii="仿宋" w:eastAsia="仿宋" w:hAnsi="仿宋" w:cs="仿宋" w:hint="eastAsia"/>
            <w:sz w:val="28"/>
            <w:szCs w:val="28"/>
          </w:rPr>
          <w:t>与</w:t>
        </w:r>
      </w:ins>
      <w:ins w:id="221" w:author="admin-SJW" w:date="2022-04-25T14:47:00Z">
        <w:r w:rsidR="00A124F4">
          <w:rPr>
            <w:rFonts w:ascii="仿宋" w:eastAsia="仿宋" w:hAnsi="仿宋" w:cs="仿宋" w:hint="eastAsia"/>
            <w:sz w:val="28"/>
            <w:szCs w:val="28"/>
          </w:rPr>
          <w:t>协议</w:t>
        </w:r>
      </w:ins>
      <w:ins w:id="222" w:author="admin-SJW" w:date="2022-04-25T12:52:00Z">
        <w:r w:rsidR="00E06A5B">
          <w:rPr>
            <w:rFonts w:ascii="仿宋" w:eastAsia="仿宋" w:hAnsi="仿宋" w:cs="仿宋" w:hint="eastAsia"/>
            <w:sz w:val="28"/>
            <w:szCs w:val="28"/>
          </w:rPr>
          <w:t>约定</w:t>
        </w:r>
      </w:ins>
      <w:ins w:id="223" w:author="admin-SJW" w:date="2022-04-25T12:51:00Z">
        <w:r w:rsidR="00E06A5B">
          <w:rPr>
            <w:rFonts w:ascii="仿宋" w:eastAsia="仿宋" w:hAnsi="仿宋" w:cs="仿宋" w:hint="eastAsia"/>
            <w:sz w:val="28"/>
            <w:szCs w:val="28"/>
          </w:rPr>
          <w:t>不一致或未</w:t>
        </w:r>
      </w:ins>
      <w:ins w:id="224" w:author="admin-SJW" w:date="2022-04-25T12:52:00Z">
        <w:r w:rsidR="00E06A5B">
          <w:rPr>
            <w:rFonts w:ascii="仿宋" w:eastAsia="仿宋" w:hAnsi="仿宋" w:cs="仿宋" w:hint="eastAsia"/>
            <w:sz w:val="28"/>
            <w:szCs w:val="28"/>
          </w:rPr>
          <w:t>对产品</w:t>
        </w:r>
      </w:ins>
      <w:ins w:id="225" w:author="admin-SJW" w:date="2022-04-25T12:51:00Z">
        <w:r w:rsidR="00E06A5B">
          <w:rPr>
            <w:rFonts w:ascii="仿宋" w:eastAsia="仿宋" w:hAnsi="仿宋" w:cs="仿宋" w:hint="eastAsia"/>
            <w:sz w:val="28"/>
            <w:szCs w:val="28"/>
          </w:rPr>
          <w:t>提出异议</w:t>
        </w:r>
      </w:ins>
      <w:r>
        <w:rPr>
          <w:rFonts w:ascii="仿宋" w:eastAsia="仿宋" w:hAnsi="仿宋" w:cs="仿宋" w:hint="eastAsia"/>
          <w:sz w:val="28"/>
          <w:szCs w:val="28"/>
        </w:rPr>
        <w:t>视作验收合格。</w:t>
      </w:r>
    </w:p>
    <w:p w14:paraId="6B7644EF" w14:textId="4A9CE717" w:rsidR="006C4428" w:rsidRDefault="003451BD">
      <w:pPr>
        <w:pStyle w:val="a3"/>
        <w:ind w:firstLineChars="200" w:firstLine="560"/>
        <w:rPr>
          <w:ins w:id="226" w:author="admin-SJW" w:date="2022-04-25T12:48:00Z"/>
          <w:rFonts w:ascii="仿宋" w:eastAsia="仿宋" w:hAnsi="仿宋" w:cs="仿宋"/>
          <w:sz w:val="28"/>
          <w:szCs w:val="28"/>
        </w:rPr>
      </w:pPr>
      <w:r>
        <w:rPr>
          <w:rFonts w:ascii="仿宋" w:eastAsia="仿宋" w:hAnsi="仿宋" w:cs="仿宋" w:hint="eastAsia"/>
          <w:sz w:val="28"/>
          <w:szCs w:val="28"/>
        </w:rPr>
        <w:t>6.2甲方在接到乙方书面异议后，在3个工作日内给予书面答复。</w:t>
      </w:r>
    </w:p>
    <w:p w14:paraId="005A2EA8" w14:textId="572A0971" w:rsidR="00FB131E" w:rsidRPr="00FB131E" w:rsidRDefault="00FB131E">
      <w:pPr>
        <w:pStyle w:val="a3"/>
        <w:ind w:firstLineChars="200" w:firstLine="560"/>
        <w:rPr>
          <w:rFonts w:ascii="仿宋" w:eastAsia="仿宋" w:hAnsi="仿宋" w:cs="仿宋"/>
          <w:sz w:val="28"/>
          <w:szCs w:val="28"/>
        </w:rPr>
      </w:pPr>
      <w:ins w:id="227" w:author="admin-SJW" w:date="2022-04-25T12:48:00Z">
        <w:r>
          <w:rPr>
            <w:rFonts w:ascii="仿宋" w:eastAsia="仿宋" w:hAnsi="仿宋" w:cs="仿宋" w:hint="eastAsia"/>
            <w:sz w:val="28"/>
            <w:szCs w:val="28"/>
          </w:rPr>
          <w:t>6</w:t>
        </w:r>
        <w:r>
          <w:rPr>
            <w:rFonts w:ascii="仿宋" w:eastAsia="仿宋" w:hAnsi="仿宋" w:cs="仿宋"/>
            <w:sz w:val="28"/>
            <w:szCs w:val="28"/>
          </w:rPr>
          <w:t>.3</w:t>
        </w:r>
      </w:ins>
      <w:ins w:id="228" w:author="admin-SJW" w:date="2022-04-25T12:49:00Z">
        <w:r>
          <w:rPr>
            <w:rFonts w:ascii="仿宋" w:eastAsia="仿宋" w:hAnsi="仿宋" w:cs="仿宋" w:hint="eastAsia"/>
            <w:sz w:val="28"/>
            <w:szCs w:val="28"/>
          </w:rPr>
          <w:t>乙方</w:t>
        </w:r>
      </w:ins>
      <w:ins w:id="229" w:author="admin-SJW" w:date="2022-04-25T12:48:00Z">
        <w:del w:id="230" w:author="Admin-Y" w:date="2022-04-26T13:28:00Z">
          <w:r w:rsidRPr="00FB131E" w:rsidDel="002B3868">
            <w:rPr>
              <w:rFonts w:ascii="仿宋" w:eastAsia="仿宋" w:hAnsi="仿宋" w:cs="仿宋" w:hint="eastAsia"/>
              <w:sz w:val="28"/>
              <w:szCs w:val="28"/>
            </w:rPr>
            <w:delText>方</w:delText>
          </w:r>
        </w:del>
        <w:r w:rsidRPr="00FB131E">
          <w:rPr>
            <w:rFonts w:ascii="仿宋" w:eastAsia="仿宋" w:hAnsi="仿宋" w:cs="仿宋" w:hint="eastAsia"/>
            <w:sz w:val="28"/>
            <w:szCs w:val="28"/>
          </w:rPr>
          <w:t>对货物外观、技术规格、外部包装、货物数量、配件情况的检验验收</w:t>
        </w:r>
        <w:proofErr w:type="gramStart"/>
        <w:r w:rsidRPr="00FB131E">
          <w:rPr>
            <w:rFonts w:ascii="仿宋" w:eastAsia="仿宋" w:hAnsi="仿宋" w:cs="仿宋" w:hint="eastAsia"/>
            <w:sz w:val="28"/>
            <w:szCs w:val="28"/>
          </w:rPr>
          <w:t>不</w:t>
        </w:r>
        <w:proofErr w:type="gramEnd"/>
        <w:r w:rsidRPr="00FB131E">
          <w:rPr>
            <w:rFonts w:ascii="仿宋" w:eastAsia="仿宋" w:hAnsi="仿宋" w:cs="仿宋" w:hint="eastAsia"/>
            <w:sz w:val="28"/>
            <w:szCs w:val="28"/>
          </w:rPr>
          <w:t>免除</w:t>
        </w:r>
        <w:del w:id="231" w:author="Admin-Y" w:date="2022-04-26T13:28:00Z">
          <w:r w:rsidRPr="00FB131E" w:rsidDel="002B3868">
            <w:rPr>
              <w:rFonts w:ascii="仿宋" w:eastAsia="仿宋" w:hAnsi="仿宋" w:cs="仿宋" w:hint="eastAsia"/>
              <w:sz w:val="28"/>
              <w:szCs w:val="28"/>
            </w:rPr>
            <w:delText>乙方</w:delText>
          </w:r>
        </w:del>
      </w:ins>
      <w:ins w:id="232" w:author="Admin-Y" w:date="2022-04-26T13:28:00Z">
        <w:r w:rsidR="002B3868">
          <w:rPr>
            <w:rFonts w:ascii="仿宋" w:eastAsia="仿宋" w:hAnsi="仿宋" w:cs="仿宋" w:hint="eastAsia"/>
            <w:sz w:val="28"/>
            <w:szCs w:val="28"/>
          </w:rPr>
          <w:t>甲方</w:t>
        </w:r>
      </w:ins>
      <w:ins w:id="233" w:author="admin-SJW" w:date="2022-04-25T12:48:00Z">
        <w:r w:rsidRPr="00FB131E">
          <w:rPr>
            <w:rFonts w:ascii="仿宋" w:eastAsia="仿宋" w:hAnsi="仿宋" w:cs="仿宋" w:hint="eastAsia"/>
            <w:sz w:val="28"/>
            <w:szCs w:val="28"/>
          </w:rPr>
          <w:t>对货物质量的保证责任。</w:t>
        </w:r>
      </w:ins>
    </w:p>
    <w:p w14:paraId="333F7571" w14:textId="11B8E56F" w:rsidR="006C4428" w:rsidRDefault="003451BD">
      <w:pPr>
        <w:pStyle w:val="a3"/>
        <w:rPr>
          <w:rFonts w:ascii="仿宋" w:eastAsia="仿宋" w:hAnsi="仿宋" w:cs="仿宋"/>
          <w:b/>
          <w:sz w:val="28"/>
          <w:szCs w:val="28"/>
        </w:rPr>
      </w:pPr>
      <w:r>
        <w:rPr>
          <w:rFonts w:ascii="仿宋" w:eastAsia="仿宋" w:hAnsi="仿宋" w:cs="仿宋" w:hint="eastAsia"/>
          <w:b/>
          <w:bCs/>
          <w:sz w:val="28"/>
          <w:szCs w:val="28"/>
        </w:rPr>
        <w:t>第七条</w:t>
      </w:r>
      <w:r>
        <w:rPr>
          <w:rFonts w:ascii="仿宋" w:eastAsia="仿宋" w:hAnsi="仿宋" w:cs="仿宋" w:hint="eastAsia"/>
          <w:b/>
          <w:sz w:val="28"/>
          <w:szCs w:val="28"/>
        </w:rPr>
        <w:t xml:space="preserve"> </w:t>
      </w:r>
      <w:ins w:id="234" w:author="admin-SJW" w:date="2022-04-25T13:03:00Z">
        <w:r w:rsidR="006E4728">
          <w:rPr>
            <w:rFonts w:ascii="仿宋" w:eastAsia="仿宋" w:hAnsi="仿宋" w:cs="仿宋" w:hint="eastAsia"/>
            <w:b/>
            <w:sz w:val="28"/>
            <w:szCs w:val="28"/>
          </w:rPr>
          <w:t>质量保证</w:t>
        </w:r>
      </w:ins>
      <w:ins w:id="235" w:author="Admin-Y" w:date="2022-04-26T13:29:00Z">
        <w:r w:rsidR="002B3868">
          <w:rPr>
            <w:rFonts w:ascii="仿宋" w:eastAsia="仿宋" w:hAnsi="仿宋" w:cs="仿宋" w:hint="eastAsia"/>
            <w:b/>
            <w:sz w:val="28"/>
            <w:szCs w:val="28"/>
          </w:rPr>
          <w:t>与售后保修服务</w:t>
        </w:r>
      </w:ins>
      <w:del w:id="236" w:author="admin-SJW" w:date="2022-04-25T14:45:00Z">
        <w:r w:rsidDel="00A124F4">
          <w:rPr>
            <w:rFonts w:ascii="仿宋" w:eastAsia="仿宋" w:hAnsi="仿宋" w:cs="仿宋" w:hint="eastAsia"/>
            <w:b/>
            <w:sz w:val="28"/>
            <w:szCs w:val="28"/>
          </w:rPr>
          <w:delText>售后服务</w:delText>
        </w:r>
      </w:del>
    </w:p>
    <w:p w14:paraId="2DA18329" w14:textId="3334F85D" w:rsidR="00937124" w:rsidRDefault="003451BD">
      <w:pPr>
        <w:pStyle w:val="a3"/>
        <w:ind w:firstLineChars="200" w:firstLine="560"/>
        <w:rPr>
          <w:ins w:id="237" w:author="Admin-Y" w:date="2022-04-26T13:30:00Z"/>
          <w:rFonts w:ascii="仿宋" w:eastAsia="仿宋" w:hAnsi="仿宋" w:cs="仿宋"/>
          <w:sz w:val="28"/>
          <w:szCs w:val="28"/>
        </w:rPr>
      </w:pPr>
      <w:r>
        <w:rPr>
          <w:rFonts w:ascii="仿宋" w:eastAsia="仿宋" w:hAnsi="仿宋" w:cs="仿宋" w:hint="eastAsia"/>
          <w:sz w:val="28"/>
          <w:szCs w:val="28"/>
        </w:rPr>
        <w:t>7.</w:t>
      </w:r>
      <w:ins w:id="238" w:author="admin-SJW" w:date="2022-04-25T13:06:00Z">
        <w:r w:rsidR="003A404E">
          <w:rPr>
            <w:rFonts w:ascii="仿宋" w:eastAsia="仿宋" w:hAnsi="仿宋" w:cs="仿宋"/>
            <w:sz w:val="28"/>
            <w:szCs w:val="28"/>
          </w:rPr>
          <w:t>1</w:t>
        </w:r>
      </w:ins>
      <w:ins w:id="239" w:author="Admin-Y" w:date="2022-04-26T13:30:00Z">
        <w:r w:rsidR="00937124">
          <w:rPr>
            <w:rFonts w:ascii="仿宋" w:eastAsia="仿宋" w:hAnsi="仿宋" w:cs="仿宋" w:hint="eastAsia"/>
            <w:sz w:val="28"/>
            <w:szCs w:val="28"/>
          </w:rPr>
          <w:t>甲方</w:t>
        </w:r>
        <w:r w:rsidR="00937124" w:rsidRPr="00937124">
          <w:rPr>
            <w:rFonts w:ascii="仿宋" w:eastAsia="仿宋" w:hAnsi="仿宋" w:cs="仿宋" w:hint="eastAsia"/>
            <w:sz w:val="28"/>
            <w:szCs w:val="28"/>
          </w:rPr>
          <w:t>提供的所有货物</w:t>
        </w:r>
        <w:del w:id="240" w:author="admin-SJW" w:date="2022-04-26T23:13:00Z">
          <w:r w:rsidR="00937124" w:rsidRPr="00937124" w:rsidDel="00B71681">
            <w:rPr>
              <w:rFonts w:ascii="仿宋" w:eastAsia="仿宋" w:hAnsi="仿宋" w:cs="仿宋" w:hint="eastAsia"/>
              <w:sz w:val="28"/>
              <w:szCs w:val="28"/>
            </w:rPr>
            <w:delText>，</w:delText>
          </w:r>
        </w:del>
        <w:r w:rsidR="00937124" w:rsidRPr="00937124">
          <w:rPr>
            <w:rFonts w:ascii="仿宋" w:eastAsia="仿宋" w:hAnsi="仿宋" w:cs="仿宋" w:hint="eastAsia"/>
            <w:sz w:val="28"/>
            <w:szCs w:val="28"/>
          </w:rPr>
          <w:t>均应全新、完好，并应符合相关国家标准和行业标准，以及需达到任何已经</w:t>
        </w:r>
        <w:r w:rsidR="00937124">
          <w:rPr>
            <w:rFonts w:ascii="仿宋" w:eastAsia="仿宋" w:hAnsi="仿宋" w:cs="仿宋" w:hint="eastAsia"/>
            <w:sz w:val="28"/>
            <w:szCs w:val="28"/>
          </w:rPr>
          <w:t>乙方</w:t>
        </w:r>
        <w:r w:rsidR="00937124" w:rsidRPr="00937124">
          <w:rPr>
            <w:rFonts w:ascii="仿宋" w:eastAsia="仿宋" w:hAnsi="仿宋" w:cs="仿宋" w:hint="eastAsia"/>
            <w:sz w:val="28"/>
            <w:szCs w:val="28"/>
          </w:rPr>
          <w:t>核准确认的样品质量标准或技术标准（如有）。上述国家标准、行业标准、样品标准</w:t>
        </w:r>
        <w:del w:id="241" w:author="admin-SJW" w:date="2022-04-26T23:02:00Z">
          <w:r w:rsidR="00937124" w:rsidRPr="00937124" w:rsidDel="00875B42">
            <w:rPr>
              <w:rFonts w:ascii="仿宋" w:eastAsia="仿宋" w:hAnsi="仿宋" w:cs="仿宋" w:hint="eastAsia"/>
              <w:sz w:val="28"/>
              <w:szCs w:val="28"/>
            </w:rPr>
            <w:delText>或技术协议书标准</w:delText>
          </w:r>
        </w:del>
        <w:r w:rsidR="00937124" w:rsidRPr="00937124">
          <w:rPr>
            <w:rFonts w:ascii="仿宋" w:eastAsia="仿宋" w:hAnsi="仿宋" w:cs="仿宋" w:hint="eastAsia"/>
            <w:sz w:val="28"/>
            <w:szCs w:val="28"/>
          </w:rPr>
          <w:t>中如有不一致之处，以标准最高者为准。</w:t>
        </w:r>
      </w:ins>
    </w:p>
    <w:p w14:paraId="2DE7EAC7" w14:textId="1228D4F7" w:rsidR="00BF0C3E" w:rsidRDefault="00937124">
      <w:pPr>
        <w:pStyle w:val="a3"/>
        <w:ind w:firstLineChars="200" w:firstLine="560"/>
        <w:rPr>
          <w:ins w:id="242" w:author="Admin-Y" w:date="2022-04-26T13:31:00Z"/>
          <w:rFonts w:ascii="仿宋" w:eastAsia="仿宋" w:hAnsi="仿宋" w:cs="仿宋"/>
          <w:sz w:val="28"/>
          <w:szCs w:val="28"/>
        </w:rPr>
      </w:pPr>
      <w:ins w:id="243" w:author="Admin-Y" w:date="2022-04-26T13:30:00Z">
        <w:r>
          <w:rPr>
            <w:rFonts w:ascii="仿宋" w:eastAsia="仿宋" w:hAnsi="仿宋" w:cs="仿宋"/>
            <w:sz w:val="28"/>
            <w:szCs w:val="28"/>
          </w:rPr>
          <w:t>7.2</w:t>
        </w:r>
        <w:del w:id="244" w:author="admin-SJW" w:date="2022-04-26T23:18:00Z">
          <w:r w:rsidDel="00E645E9">
            <w:rPr>
              <w:rFonts w:ascii="仿宋" w:eastAsia="仿宋" w:hAnsi="仿宋" w:cs="仿宋"/>
              <w:sz w:val="28"/>
              <w:szCs w:val="28"/>
            </w:rPr>
            <w:delText xml:space="preserve"> </w:delText>
          </w:r>
        </w:del>
        <w:r w:rsidR="00BF0C3E" w:rsidRPr="00BF0C3E">
          <w:rPr>
            <w:rFonts w:ascii="仿宋" w:eastAsia="仿宋" w:hAnsi="仿宋" w:cs="仿宋" w:hint="eastAsia"/>
            <w:sz w:val="28"/>
            <w:szCs w:val="28"/>
          </w:rPr>
          <w:t>如双方对产品质量有争议的，由双方共同委托的具备专业资质的检验机构对产品进行检验，该检验机构的检验结果应作为确认货物质量的依据。如检验结果不符合</w:t>
        </w:r>
      </w:ins>
      <w:ins w:id="245" w:author="Admin-Y" w:date="2022-04-26T14:03:00Z">
        <w:r w:rsidR="00330EDE">
          <w:rPr>
            <w:rFonts w:ascii="仿宋" w:eastAsia="仿宋" w:hAnsi="仿宋" w:cs="仿宋" w:hint="eastAsia"/>
            <w:sz w:val="28"/>
            <w:szCs w:val="28"/>
          </w:rPr>
          <w:t>协议</w:t>
        </w:r>
      </w:ins>
      <w:ins w:id="246" w:author="Admin-Y" w:date="2022-04-26T13:30:00Z">
        <w:r w:rsidR="00BF0C3E" w:rsidRPr="00BF0C3E">
          <w:rPr>
            <w:rFonts w:ascii="仿宋" w:eastAsia="仿宋" w:hAnsi="仿宋" w:cs="仿宋" w:hint="eastAsia"/>
            <w:sz w:val="28"/>
            <w:szCs w:val="28"/>
          </w:rPr>
          <w:t>约定的质量标准，检验费由</w:t>
        </w:r>
        <w:r w:rsidR="00BF0C3E">
          <w:rPr>
            <w:rFonts w:ascii="仿宋" w:eastAsia="仿宋" w:hAnsi="仿宋" w:cs="仿宋" w:hint="eastAsia"/>
            <w:sz w:val="28"/>
            <w:szCs w:val="28"/>
          </w:rPr>
          <w:t>甲方</w:t>
        </w:r>
        <w:r w:rsidR="00BF0C3E" w:rsidRPr="00BF0C3E">
          <w:rPr>
            <w:rFonts w:ascii="仿宋" w:eastAsia="仿宋" w:hAnsi="仿宋" w:cs="仿宋" w:hint="eastAsia"/>
            <w:sz w:val="28"/>
            <w:szCs w:val="28"/>
          </w:rPr>
          <w:t>承担；符合质量标准的，检验费由</w:t>
        </w:r>
      </w:ins>
      <w:ins w:id="247" w:author="Admin-Y" w:date="2022-04-26T13:31:00Z">
        <w:r w:rsidR="00BF0C3E">
          <w:rPr>
            <w:rFonts w:ascii="仿宋" w:eastAsia="仿宋" w:hAnsi="仿宋" w:cs="仿宋" w:hint="eastAsia"/>
            <w:sz w:val="28"/>
            <w:szCs w:val="28"/>
          </w:rPr>
          <w:t>乙方</w:t>
        </w:r>
      </w:ins>
      <w:ins w:id="248" w:author="Admin-Y" w:date="2022-04-26T13:30:00Z">
        <w:r w:rsidR="00BF0C3E" w:rsidRPr="00BF0C3E">
          <w:rPr>
            <w:rFonts w:ascii="仿宋" w:eastAsia="仿宋" w:hAnsi="仿宋" w:cs="仿宋" w:hint="eastAsia"/>
            <w:sz w:val="28"/>
            <w:szCs w:val="28"/>
          </w:rPr>
          <w:t>承担。</w:t>
        </w:r>
      </w:ins>
    </w:p>
    <w:p w14:paraId="62B83678" w14:textId="437EBEA7" w:rsidR="00BE2E5C" w:rsidRDefault="00BF0C3E">
      <w:pPr>
        <w:pStyle w:val="a3"/>
        <w:ind w:firstLineChars="200" w:firstLine="560"/>
        <w:rPr>
          <w:ins w:id="249" w:author="Admin-Y" w:date="2022-04-26T13:31:00Z"/>
          <w:rFonts w:ascii="仿宋" w:eastAsia="仿宋" w:hAnsi="仿宋" w:cs="仿宋"/>
          <w:sz w:val="28"/>
          <w:szCs w:val="28"/>
        </w:rPr>
      </w:pPr>
      <w:ins w:id="250" w:author="Admin-Y" w:date="2022-04-26T13:31:00Z">
        <w:r>
          <w:rPr>
            <w:rFonts w:ascii="仿宋" w:eastAsia="仿宋" w:hAnsi="仿宋" w:cs="仿宋"/>
            <w:sz w:val="28"/>
            <w:szCs w:val="28"/>
          </w:rPr>
          <w:t>7.3</w:t>
        </w:r>
        <w:del w:id="251" w:author="admin-SJW" w:date="2022-04-26T23:18:00Z">
          <w:r w:rsidDel="00E645E9">
            <w:rPr>
              <w:rFonts w:ascii="仿宋" w:eastAsia="仿宋" w:hAnsi="仿宋" w:cs="仿宋"/>
              <w:sz w:val="28"/>
              <w:szCs w:val="28"/>
            </w:rPr>
            <w:delText xml:space="preserve"> </w:delText>
          </w:r>
        </w:del>
        <w:r w:rsidR="00BE2E5C">
          <w:rPr>
            <w:rFonts w:ascii="仿宋" w:eastAsia="仿宋" w:hAnsi="仿宋" w:cs="仿宋" w:hint="eastAsia"/>
            <w:sz w:val="28"/>
            <w:szCs w:val="28"/>
          </w:rPr>
          <w:t>甲方</w:t>
        </w:r>
        <w:r w:rsidR="00BE2E5C" w:rsidRPr="00BE2E5C">
          <w:rPr>
            <w:rFonts w:ascii="仿宋" w:eastAsia="仿宋" w:hAnsi="仿宋" w:cs="仿宋" w:hint="eastAsia"/>
            <w:sz w:val="28"/>
            <w:szCs w:val="28"/>
          </w:rPr>
          <w:t>应当保证所销售的货物不侵犯任何第三方权利（包括但不限于知识产权），对于销售本</w:t>
        </w:r>
      </w:ins>
      <w:ins w:id="252" w:author="Admin-Y" w:date="2022-04-26T14:07:00Z">
        <w:r w:rsidR="00C05AB4">
          <w:rPr>
            <w:rFonts w:ascii="仿宋" w:eastAsia="仿宋" w:hAnsi="仿宋" w:cs="仿宋" w:hint="eastAsia"/>
            <w:sz w:val="28"/>
            <w:szCs w:val="28"/>
          </w:rPr>
          <w:t>协议</w:t>
        </w:r>
      </w:ins>
      <w:ins w:id="253" w:author="Admin-Y" w:date="2022-04-26T13:31:00Z">
        <w:r w:rsidR="00BE2E5C" w:rsidRPr="00BE2E5C">
          <w:rPr>
            <w:rFonts w:ascii="仿宋" w:eastAsia="仿宋" w:hAnsi="仿宋" w:cs="仿宋" w:hint="eastAsia"/>
            <w:sz w:val="28"/>
            <w:szCs w:val="28"/>
          </w:rPr>
          <w:t>项下货物已取得全部必要之许可，如因</w:t>
        </w:r>
        <w:r w:rsidR="00BE2E5C">
          <w:rPr>
            <w:rFonts w:ascii="仿宋" w:eastAsia="仿宋" w:hAnsi="仿宋" w:cs="仿宋" w:hint="eastAsia"/>
            <w:sz w:val="28"/>
            <w:szCs w:val="28"/>
          </w:rPr>
          <w:t>甲方</w:t>
        </w:r>
        <w:r w:rsidR="00BE2E5C" w:rsidRPr="00BE2E5C">
          <w:rPr>
            <w:rFonts w:ascii="仿宋" w:eastAsia="仿宋" w:hAnsi="仿宋" w:cs="仿宋" w:hint="eastAsia"/>
            <w:sz w:val="28"/>
            <w:szCs w:val="28"/>
          </w:rPr>
          <w:t>原因导致</w:t>
        </w:r>
        <w:r w:rsidR="00BE2E5C">
          <w:rPr>
            <w:rFonts w:ascii="仿宋" w:eastAsia="仿宋" w:hAnsi="仿宋" w:cs="仿宋" w:hint="eastAsia"/>
            <w:sz w:val="28"/>
            <w:szCs w:val="28"/>
          </w:rPr>
          <w:t>乙方</w:t>
        </w:r>
        <w:r w:rsidR="00BE2E5C" w:rsidRPr="00BE2E5C">
          <w:rPr>
            <w:rFonts w:ascii="仿宋" w:eastAsia="仿宋" w:hAnsi="仿宋" w:cs="仿宋" w:hint="eastAsia"/>
            <w:sz w:val="28"/>
            <w:szCs w:val="28"/>
          </w:rPr>
          <w:t>被</w:t>
        </w:r>
        <w:proofErr w:type="gramStart"/>
        <w:r w:rsidR="00BE2E5C" w:rsidRPr="00BE2E5C">
          <w:rPr>
            <w:rFonts w:ascii="仿宋" w:eastAsia="仿宋" w:hAnsi="仿宋" w:cs="仿宋" w:hint="eastAsia"/>
            <w:sz w:val="28"/>
            <w:szCs w:val="28"/>
          </w:rPr>
          <w:t>其他第三</w:t>
        </w:r>
        <w:proofErr w:type="gramEnd"/>
        <w:r w:rsidR="00BE2E5C" w:rsidRPr="00BE2E5C">
          <w:rPr>
            <w:rFonts w:ascii="仿宋" w:eastAsia="仿宋" w:hAnsi="仿宋" w:cs="仿宋" w:hint="eastAsia"/>
            <w:sz w:val="28"/>
            <w:szCs w:val="28"/>
          </w:rPr>
          <w:t>方索赔的，</w:t>
        </w:r>
        <w:r w:rsidR="00BE2E5C">
          <w:rPr>
            <w:rFonts w:ascii="仿宋" w:eastAsia="仿宋" w:hAnsi="仿宋" w:cs="仿宋" w:hint="eastAsia"/>
            <w:sz w:val="28"/>
            <w:szCs w:val="28"/>
          </w:rPr>
          <w:t>甲</w:t>
        </w:r>
        <w:r w:rsidR="00BE2E5C" w:rsidRPr="00BE2E5C">
          <w:rPr>
            <w:rFonts w:ascii="仿宋" w:eastAsia="仿宋" w:hAnsi="仿宋" w:cs="仿宋" w:hint="eastAsia"/>
            <w:sz w:val="28"/>
            <w:szCs w:val="28"/>
          </w:rPr>
          <w:t>方应予以全额赔偿。</w:t>
        </w:r>
      </w:ins>
    </w:p>
    <w:p w14:paraId="0E2705B8" w14:textId="1D02D927" w:rsidR="00C61212" w:rsidRDefault="00BE2E5C">
      <w:pPr>
        <w:pStyle w:val="a3"/>
        <w:ind w:firstLineChars="200" w:firstLine="560"/>
        <w:rPr>
          <w:ins w:id="254" w:author="Admin-Y" w:date="2022-04-26T13:33:00Z"/>
          <w:rFonts w:ascii="仿宋" w:eastAsia="仿宋" w:hAnsi="仿宋" w:cs="仿宋"/>
          <w:sz w:val="28"/>
          <w:szCs w:val="28"/>
        </w:rPr>
      </w:pPr>
      <w:ins w:id="255" w:author="Admin-Y" w:date="2022-04-26T13:31:00Z">
        <w:r>
          <w:rPr>
            <w:rFonts w:ascii="仿宋" w:eastAsia="仿宋" w:hAnsi="仿宋" w:cs="仿宋" w:hint="eastAsia"/>
            <w:sz w:val="28"/>
            <w:szCs w:val="28"/>
          </w:rPr>
          <w:t>7</w:t>
        </w:r>
        <w:r>
          <w:rPr>
            <w:rFonts w:ascii="仿宋" w:eastAsia="仿宋" w:hAnsi="仿宋" w:cs="仿宋"/>
            <w:sz w:val="28"/>
            <w:szCs w:val="28"/>
          </w:rPr>
          <w:t>.4</w:t>
        </w:r>
        <w:del w:id="256" w:author="admin-SJW" w:date="2022-04-26T23:18:00Z">
          <w:r w:rsidDel="00E645E9">
            <w:rPr>
              <w:rFonts w:ascii="仿宋" w:eastAsia="仿宋" w:hAnsi="仿宋" w:cs="仿宋"/>
              <w:sz w:val="28"/>
              <w:szCs w:val="28"/>
            </w:rPr>
            <w:delText xml:space="preserve"> </w:delText>
          </w:r>
        </w:del>
      </w:ins>
      <w:ins w:id="257" w:author="admin-SJW" w:date="2022-04-25T13:09:00Z">
        <w:r w:rsidR="003A404E">
          <w:rPr>
            <w:rFonts w:ascii="仿宋" w:eastAsia="仿宋" w:hAnsi="仿宋" w:cs="仿宋" w:hint="eastAsia"/>
            <w:sz w:val="28"/>
            <w:szCs w:val="28"/>
          </w:rPr>
          <w:t>甲方应对</w:t>
        </w:r>
      </w:ins>
      <w:ins w:id="258" w:author="admin-SJW" w:date="2022-04-25T13:10:00Z">
        <w:r w:rsidR="003A404E">
          <w:rPr>
            <w:rFonts w:ascii="仿宋" w:eastAsia="仿宋" w:hAnsi="仿宋" w:cs="仿宋" w:hint="eastAsia"/>
            <w:sz w:val="28"/>
            <w:szCs w:val="28"/>
          </w:rPr>
          <w:t>其</w:t>
        </w:r>
      </w:ins>
      <w:ins w:id="259" w:author="admin-SJW" w:date="2022-04-25T14:33:00Z">
        <w:r w:rsidR="00C61212">
          <w:rPr>
            <w:rFonts w:ascii="仿宋" w:eastAsia="仿宋" w:hAnsi="仿宋" w:cs="仿宋" w:hint="eastAsia"/>
            <w:sz w:val="28"/>
            <w:szCs w:val="28"/>
          </w:rPr>
          <w:t>销售</w:t>
        </w:r>
      </w:ins>
      <w:ins w:id="260" w:author="admin-SJW" w:date="2022-04-25T14:36:00Z">
        <w:r w:rsidR="00C61212">
          <w:rPr>
            <w:rFonts w:ascii="仿宋" w:eastAsia="仿宋" w:hAnsi="仿宋" w:cs="仿宋" w:hint="eastAsia"/>
            <w:sz w:val="28"/>
            <w:szCs w:val="28"/>
          </w:rPr>
          <w:t>货物</w:t>
        </w:r>
      </w:ins>
      <w:ins w:id="261" w:author="admin-SJW" w:date="2022-04-25T14:33:00Z">
        <w:r w:rsidR="00C61212">
          <w:rPr>
            <w:rFonts w:ascii="仿宋" w:eastAsia="仿宋" w:hAnsi="仿宋" w:cs="仿宋" w:hint="eastAsia"/>
            <w:sz w:val="28"/>
            <w:szCs w:val="28"/>
          </w:rPr>
          <w:t>提供</w:t>
        </w:r>
      </w:ins>
      <w:ins w:id="262" w:author="admin-SJW" w:date="2022-04-25T13:10:00Z">
        <w:r w:rsidR="003A404E">
          <w:rPr>
            <w:rFonts w:ascii="仿宋" w:eastAsia="仿宋" w:hAnsi="仿宋" w:cs="仿宋" w:hint="eastAsia"/>
            <w:sz w:val="28"/>
            <w:szCs w:val="28"/>
          </w:rPr>
          <w:t>质量保证，</w:t>
        </w:r>
      </w:ins>
      <w:ins w:id="263" w:author="Admin-Y" w:date="2022-04-26T13:31:00Z">
        <w:r w:rsidR="005F5D99">
          <w:rPr>
            <w:rFonts w:ascii="仿宋" w:eastAsia="仿宋" w:hAnsi="仿宋" w:cs="仿宋" w:hint="eastAsia"/>
            <w:sz w:val="28"/>
            <w:szCs w:val="28"/>
          </w:rPr>
          <w:t>并</w:t>
        </w:r>
        <w:r w:rsidR="005F5D99" w:rsidRPr="005F5D99">
          <w:rPr>
            <w:rFonts w:ascii="仿宋" w:eastAsia="仿宋" w:hAnsi="仿宋" w:cs="仿宋" w:hint="eastAsia"/>
            <w:sz w:val="28"/>
            <w:szCs w:val="28"/>
          </w:rPr>
          <w:t>免费提供</w:t>
        </w:r>
      </w:ins>
      <w:commentRangeStart w:id="264"/>
      <w:ins w:id="265" w:author="Admin-Y" w:date="2022-04-26T13:32:00Z">
        <w:r w:rsidR="005F5D99">
          <w:rPr>
            <w:rFonts w:ascii="仿宋" w:eastAsia="仿宋" w:hAnsi="仿宋" w:cs="仿宋" w:hint="eastAsia"/>
            <w:sz w:val="28"/>
            <w:szCs w:val="28"/>
          </w:rPr>
          <w:t>【</w:t>
        </w:r>
      </w:ins>
      <w:ins w:id="266" w:author="Admin-Y" w:date="2022-04-26T13:31:00Z">
        <w:r w:rsidR="005F5D99" w:rsidRPr="005F5D99">
          <w:rPr>
            <w:rFonts w:ascii="仿宋" w:eastAsia="仿宋" w:hAnsi="仿宋" w:cs="仿宋" w:hint="eastAsia"/>
            <w:sz w:val="28"/>
            <w:szCs w:val="28"/>
          </w:rPr>
          <w:t>三年</w:t>
        </w:r>
      </w:ins>
      <w:ins w:id="267" w:author="Admin-Y" w:date="2022-04-26T13:32:00Z">
        <w:r w:rsidR="005F5D99">
          <w:rPr>
            <w:rFonts w:ascii="仿宋" w:eastAsia="仿宋" w:hAnsi="仿宋" w:cs="仿宋" w:hint="eastAsia"/>
            <w:sz w:val="28"/>
            <w:szCs w:val="28"/>
          </w:rPr>
          <w:t>】</w:t>
        </w:r>
        <w:commentRangeEnd w:id="264"/>
        <w:r w:rsidR="005F5D99">
          <w:rPr>
            <w:rStyle w:val="ac"/>
            <w:rFonts w:ascii="Times New Roman" w:hAnsi="Times New Roman"/>
          </w:rPr>
          <w:commentReference w:id="264"/>
        </w:r>
      </w:ins>
      <w:ins w:id="268" w:author="Admin-Y" w:date="2022-04-26T13:31:00Z">
        <w:r w:rsidR="005F5D99" w:rsidRPr="005F5D99">
          <w:rPr>
            <w:rFonts w:ascii="仿宋" w:eastAsia="仿宋" w:hAnsi="仿宋" w:cs="仿宋" w:hint="eastAsia"/>
            <w:sz w:val="28"/>
            <w:szCs w:val="28"/>
          </w:rPr>
          <w:t>原厂送修</w:t>
        </w:r>
        <w:r w:rsidR="005F5D99" w:rsidRPr="005F5D99">
          <w:rPr>
            <w:rFonts w:ascii="仿宋" w:eastAsia="仿宋" w:hAnsi="仿宋" w:cs="仿宋" w:hint="eastAsia"/>
            <w:sz w:val="28"/>
            <w:szCs w:val="28"/>
          </w:rPr>
          <w:lastRenderedPageBreak/>
          <w:t>服务</w:t>
        </w:r>
      </w:ins>
      <w:ins w:id="269" w:author="admin" w:date="2022-04-26T19:56:00Z">
        <w:r w:rsidR="00E10D67">
          <w:rPr>
            <w:rFonts w:ascii="仿宋" w:eastAsia="仿宋" w:hAnsi="仿宋" w:cs="仿宋" w:hint="eastAsia"/>
            <w:sz w:val="28"/>
            <w:szCs w:val="28"/>
          </w:rPr>
          <w:t>式保修服务</w:t>
        </w:r>
      </w:ins>
      <w:ins w:id="270" w:author="Admin-Y" w:date="2022-04-26T13:31:00Z">
        <w:r w:rsidR="005F5D99" w:rsidRPr="005F5D99">
          <w:rPr>
            <w:rFonts w:ascii="仿宋" w:eastAsia="仿宋" w:hAnsi="仿宋" w:cs="仿宋" w:hint="eastAsia"/>
            <w:sz w:val="28"/>
            <w:szCs w:val="28"/>
          </w:rPr>
          <w:t>。</w:t>
        </w:r>
      </w:ins>
      <w:ins w:id="271" w:author="admin-SJW" w:date="2022-04-25T13:10:00Z">
        <w:del w:id="272" w:author="Admin-Y" w:date="2022-04-26T13:32:00Z">
          <w:r w:rsidR="003A404E" w:rsidDel="005F5D99">
            <w:rPr>
              <w:rFonts w:ascii="仿宋" w:eastAsia="仿宋" w:hAnsi="仿宋" w:cs="仿宋" w:hint="eastAsia"/>
              <w:sz w:val="28"/>
              <w:szCs w:val="28"/>
            </w:rPr>
            <w:delText>质量保证期间为【】年。</w:delText>
          </w:r>
        </w:del>
      </w:ins>
      <w:ins w:id="273" w:author="admin-SJW" w:date="2022-04-25T14:32:00Z">
        <w:r w:rsidR="00C61212">
          <w:rPr>
            <w:rFonts w:ascii="仿宋" w:eastAsia="仿宋" w:hAnsi="仿宋" w:cs="仿宋" w:hint="eastAsia"/>
            <w:sz w:val="28"/>
            <w:szCs w:val="28"/>
          </w:rPr>
          <w:t>甲方在此期间</w:t>
        </w:r>
        <w:r w:rsidR="00C61212" w:rsidRPr="00C61212">
          <w:rPr>
            <w:rFonts w:ascii="仿宋" w:eastAsia="仿宋" w:hAnsi="仿宋" w:cs="仿宋" w:hint="eastAsia"/>
            <w:sz w:val="28"/>
            <w:szCs w:val="28"/>
          </w:rPr>
          <w:t>承担</w:t>
        </w:r>
      </w:ins>
      <w:ins w:id="274" w:author="admin-SJW" w:date="2022-04-25T14:47:00Z">
        <w:r w:rsidR="00A124F4">
          <w:rPr>
            <w:rFonts w:ascii="仿宋" w:eastAsia="仿宋" w:hAnsi="仿宋" w:cs="仿宋" w:hint="eastAsia"/>
            <w:sz w:val="28"/>
            <w:szCs w:val="28"/>
          </w:rPr>
          <w:t>协议</w:t>
        </w:r>
      </w:ins>
      <w:ins w:id="275" w:author="admin-SJW" w:date="2022-04-25T14:36:00Z">
        <w:r w:rsidR="00C61212">
          <w:rPr>
            <w:rFonts w:ascii="仿宋" w:eastAsia="仿宋" w:hAnsi="仿宋" w:cs="仿宋" w:hint="eastAsia"/>
            <w:sz w:val="28"/>
            <w:szCs w:val="28"/>
          </w:rPr>
          <w:t>内所有货物</w:t>
        </w:r>
      </w:ins>
      <w:ins w:id="276" w:author="admin-SJW" w:date="2022-04-25T14:34:00Z">
        <w:r w:rsidR="00C61212">
          <w:rPr>
            <w:rFonts w:ascii="仿宋" w:eastAsia="仿宋" w:hAnsi="仿宋" w:cs="仿宋" w:hint="eastAsia"/>
            <w:sz w:val="28"/>
            <w:szCs w:val="28"/>
          </w:rPr>
          <w:t>的</w:t>
        </w:r>
      </w:ins>
      <w:ins w:id="277" w:author="admin-SJW" w:date="2022-04-25T14:32:00Z">
        <w:del w:id="278" w:author="Admin-Y" w:date="2022-04-26T13:33:00Z">
          <w:r w:rsidR="00C61212" w:rsidRPr="00C61212" w:rsidDel="003066F9">
            <w:rPr>
              <w:rFonts w:ascii="仿宋" w:eastAsia="仿宋" w:hAnsi="仿宋" w:cs="仿宋" w:hint="eastAsia"/>
              <w:sz w:val="28"/>
              <w:szCs w:val="28"/>
            </w:rPr>
            <w:delText>修理</w:delText>
          </w:r>
        </w:del>
      </w:ins>
      <w:ins w:id="279" w:author="Admin-Y" w:date="2022-04-26T13:33:00Z">
        <w:r w:rsidR="003066F9">
          <w:rPr>
            <w:rFonts w:ascii="仿宋" w:eastAsia="仿宋" w:hAnsi="仿宋" w:cs="仿宋" w:hint="eastAsia"/>
            <w:sz w:val="28"/>
            <w:szCs w:val="28"/>
          </w:rPr>
          <w:t>原厂送修</w:t>
        </w:r>
      </w:ins>
      <w:ins w:id="280" w:author="admin-SJW" w:date="2022-04-25T14:32:00Z">
        <w:r w:rsidR="00C61212" w:rsidRPr="00C61212">
          <w:rPr>
            <w:rFonts w:ascii="仿宋" w:eastAsia="仿宋" w:hAnsi="仿宋" w:cs="仿宋" w:hint="eastAsia"/>
            <w:sz w:val="28"/>
            <w:szCs w:val="28"/>
          </w:rPr>
          <w:t>、更换、退货的责任。</w:t>
        </w:r>
      </w:ins>
      <w:ins w:id="281" w:author="admin-SJW" w:date="2022-04-25T14:35:00Z">
        <w:r w:rsidR="00C61212">
          <w:rPr>
            <w:rFonts w:ascii="仿宋" w:eastAsia="仿宋" w:hAnsi="仿宋" w:cs="仿宋" w:hint="eastAsia"/>
            <w:sz w:val="28"/>
            <w:szCs w:val="28"/>
          </w:rPr>
          <w:t>乙方</w:t>
        </w:r>
      </w:ins>
      <w:ins w:id="282" w:author="admin-SJW" w:date="2022-04-25T14:32:00Z">
        <w:r w:rsidR="00C61212" w:rsidRPr="00C61212">
          <w:rPr>
            <w:rFonts w:ascii="仿宋" w:eastAsia="仿宋" w:hAnsi="仿宋" w:cs="仿宋" w:hint="eastAsia"/>
            <w:sz w:val="28"/>
            <w:szCs w:val="28"/>
          </w:rPr>
          <w:t>在使用中发现其性能达不到说明书的要求或者出现性能故障不能正常使用，</w:t>
        </w:r>
      </w:ins>
      <w:ins w:id="283" w:author="admin-SJW" w:date="2022-04-25T14:36:00Z">
        <w:r w:rsidR="00C61212">
          <w:rPr>
            <w:rFonts w:ascii="仿宋" w:eastAsia="仿宋" w:hAnsi="仿宋" w:cs="仿宋" w:hint="eastAsia"/>
            <w:sz w:val="28"/>
            <w:szCs w:val="28"/>
          </w:rPr>
          <w:t>甲方</w:t>
        </w:r>
      </w:ins>
      <w:ins w:id="284" w:author="admin-SJW" w:date="2022-04-25T14:32:00Z">
        <w:r w:rsidR="00C61212" w:rsidRPr="00C61212">
          <w:rPr>
            <w:rFonts w:ascii="仿宋" w:eastAsia="仿宋" w:hAnsi="仿宋" w:cs="仿宋" w:hint="eastAsia"/>
            <w:sz w:val="28"/>
            <w:szCs w:val="28"/>
          </w:rPr>
          <w:t>应对产品进行</w:t>
        </w:r>
      </w:ins>
      <w:ins w:id="285" w:author="Admin-Y" w:date="2022-04-26T13:33:00Z">
        <w:r w:rsidR="003066F9">
          <w:rPr>
            <w:rFonts w:ascii="仿宋" w:eastAsia="仿宋" w:hAnsi="仿宋" w:cs="仿宋" w:hint="eastAsia"/>
            <w:sz w:val="28"/>
            <w:szCs w:val="28"/>
          </w:rPr>
          <w:t>原厂送修</w:t>
        </w:r>
      </w:ins>
      <w:ins w:id="286" w:author="admin-SJW" w:date="2022-04-25T14:32:00Z">
        <w:del w:id="287" w:author="Admin-Y" w:date="2022-04-26T13:33:00Z">
          <w:r w:rsidR="00C61212" w:rsidRPr="00C61212" w:rsidDel="003066F9">
            <w:rPr>
              <w:rFonts w:ascii="仿宋" w:eastAsia="仿宋" w:hAnsi="仿宋" w:cs="仿宋" w:hint="eastAsia"/>
              <w:sz w:val="28"/>
              <w:szCs w:val="28"/>
            </w:rPr>
            <w:delText>修理</w:delText>
          </w:r>
        </w:del>
        <w:r w:rsidR="00C61212" w:rsidRPr="00C61212">
          <w:rPr>
            <w:rFonts w:ascii="仿宋" w:eastAsia="仿宋" w:hAnsi="仿宋" w:cs="仿宋" w:hint="eastAsia"/>
            <w:sz w:val="28"/>
            <w:szCs w:val="28"/>
          </w:rPr>
          <w:t>或者更换，经修理、</w:t>
        </w:r>
        <w:proofErr w:type="gramStart"/>
        <w:r w:rsidR="00C61212" w:rsidRPr="00C61212">
          <w:rPr>
            <w:rFonts w:ascii="仿宋" w:eastAsia="仿宋" w:hAnsi="仿宋" w:cs="仿宋" w:hint="eastAsia"/>
            <w:sz w:val="28"/>
            <w:szCs w:val="28"/>
          </w:rPr>
          <w:t>更换仍</w:t>
        </w:r>
        <w:proofErr w:type="gramEnd"/>
        <w:r w:rsidR="00C61212" w:rsidRPr="00C61212">
          <w:rPr>
            <w:rFonts w:ascii="仿宋" w:eastAsia="仿宋" w:hAnsi="仿宋" w:cs="仿宋" w:hint="eastAsia"/>
            <w:sz w:val="28"/>
            <w:szCs w:val="28"/>
          </w:rPr>
          <w:t>不能达到正常使用标准的，应予以退货。</w:t>
        </w:r>
      </w:ins>
    </w:p>
    <w:p w14:paraId="64D56E8A" w14:textId="311F2329" w:rsidR="002146DF" w:rsidRDefault="002146DF">
      <w:pPr>
        <w:pStyle w:val="a3"/>
        <w:ind w:firstLineChars="200" w:firstLine="560"/>
        <w:rPr>
          <w:ins w:id="288" w:author="admin-SJW" w:date="2022-04-25T14:35:00Z"/>
          <w:rFonts w:ascii="仿宋" w:eastAsia="仿宋" w:hAnsi="仿宋" w:cs="仿宋"/>
          <w:sz w:val="28"/>
          <w:szCs w:val="28"/>
        </w:rPr>
      </w:pPr>
      <w:ins w:id="289" w:author="Admin-Y" w:date="2022-04-26T13:33:00Z">
        <w:r>
          <w:rPr>
            <w:rFonts w:ascii="仿宋" w:eastAsia="仿宋" w:hAnsi="仿宋" w:cs="仿宋" w:hint="eastAsia"/>
            <w:sz w:val="28"/>
            <w:szCs w:val="28"/>
          </w:rPr>
          <w:t>7</w:t>
        </w:r>
        <w:r>
          <w:rPr>
            <w:rFonts w:ascii="仿宋" w:eastAsia="仿宋" w:hAnsi="仿宋" w:cs="仿宋"/>
            <w:sz w:val="28"/>
            <w:szCs w:val="28"/>
          </w:rPr>
          <w:t>.5</w:t>
        </w:r>
        <w:del w:id="290" w:author="admin-SJW" w:date="2022-04-26T23:18:00Z">
          <w:r w:rsidDel="00E645E9">
            <w:rPr>
              <w:rFonts w:ascii="仿宋" w:eastAsia="仿宋" w:hAnsi="仿宋" w:cs="仿宋"/>
              <w:sz w:val="28"/>
              <w:szCs w:val="28"/>
            </w:rPr>
            <w:delText xml:space="preserve"> </w:delText>
          </w:r>
        </w:del>
        <w:r w:rsidRPr="002146DF">
          <w:rPr>
            <w:rFonts w:ascii="仿宋" w:eastAsia="仿宋" w:hAnsi="仿宋" w:cs="仿宋" w:hint="eastAsia"/>
            <w:sz w:val="28"/>
            <w:szCs w:val="28"/>
          </w:rPr>
          <w:t>保修期自经</w:t>
        </w:r>
      </w:ins>
      <w:ins w:id="291" w:author="Admin-Y" w:date="2022-04-26T13:34:00Z">
        <w:r>
          <w:rPr>
            <w:rFonts w:ascii="仿宋" w:eastAsia="仿宋" w:hAnsi="仿宋" w:cs="仿宋" w:hint="eastAsia"/>
            <w:sz w:val="28"/>
            <w:szCs w:val="28"/>
          </w:rPr>
          <w:t>乙方</w:t>
        </w:r>
      </w:ins>
      <w:ins w:id="292" w:author="Admin-Y" w:date="2022-04-26T13:33:00Z">
        <w:r w:rsidRPr="002146DF">
          <w:rPr>
            <w:rFonts w:ascii="仿宋" w:eastAsia="仿宋" w:hAnsi="仿宋" w:cs="仿宋" w:hint="eastAsia"/>
            <w:sz w:val="28"/>
            <w:szCs w:val="28"/>
          </w:rPr>
          <w:t>验收合格之日起算</w:t>
        </w:r>
      </w:ins>
      <w:ins w:id="293" w:author="admin" w:date="2022-04-26T19:55:00Z">
        <w:r w:rsidR="00E10D67">
          <w:rPr>
            <w:rFonts w:ascii="仿宋" w:eastAsia="仿宋" w:hAnsi="仿宋" w:cs="仿宋" w:hint="eastAsia"/>
            <w:sz w:val="28"/>
            <w:szCs w:val="28"/>
          </w:rPr>
          <w:t>三年</w:t>
        </w:r>
      </w:ins>
      <w:ins w:id="294" w:author="Admin-Y" w:date="2022-04-26T13:33:00Z">
        <w:r w:rsidRPr="002146DF">
          <w:rPr>
            <w:rFonts w:ascii="仿宋" w:eastAsia="仿宋" w:hAnsi="仿宋" w:cs="仿宋" w:hint="eastAsia"/>
            <w:sz w:val="28"/>
            <w:szCs w:val="28"/>
          </w:rPr>
          <w:t>，因</w:t>
        </w:r>
      </w:ins>
      <w:ins w:id="295" w:author="Admin-Y" w:date="2022-04-26T13:34:00Z">
        <w:r>
          <w:rPr>
            <w:rFonts w:ascii="仿宋" w:eastAsia="仿宋" w:hAnsi="仿宋" w:cs="仿宋" w:hint="eastAsia"/>
            <w:sz w:val="28"/>
            <w:szCs w:val="28"/>
          </w:rPr>
          <w:t>甲方</w:t>
        </w:r>
      </w:ins>
      <w:ins w:id="296" w:author="Admin-Y" w:date="2022-04-26T13:33:00Z">
        <w:r w:rsidRPr="002146DF">
          <w:rPr>
            <w:rFonts w:ascii="仿宋" w:eastAsia="仿宋" w:hAnsi="仿宋" w:cs="仿宋" w:hint="eastAsia"/>
            <w:sz w:val="28"/>
            <w:szCs w:val="28"/>
          </w:rPr>
          <w:t>原因所产生的产品质量问题，</w:t>
        </w:r>
      </w:ins>
      <w:ins w:id="297" w:author="Admin-Y" w:date="2022-04-26T13:34:00Z">
        <w:r>
          <w:rPr>
            <w:rFonts w:ascii="仿宋" w:eastAsia="仿宋" w:hAnsi="仿宋" w:cs="仿宋" w:hint="eastAsia"/>
            <w:sz w:val="28"/>
            <w:szCs w:val="28"/>
          </w:rPr>
          <w:t>甲方</w:t>
        </w:r>
      </w:ins>
      <w:ins w:id="298" w:author="Admin-Y" w:date="2022-04-26T13:33:00Z">
        <w:r w:rsidRPr="002146DF">
          <w:rPr>
            <w:rFonts w:ascii="仿宋" w:eastAsia="仿宋" w:hAnsi="仿宋" w:cs="仿宋" w:hint="eastAsia"/>
            <w:sz w:val="28"/>
            <w:szCs w:val="28"/>
          </w:rPr>
          <w:t>应按</w:t>
        </w:r>
      </w:ins>
      <w:ins w:id="299" w:author="Admin-Y" w:date="2022-04-26T13:34:00Z">
        <w:r>
          <w:rPr>
            <w:rFonts w:ascii="仿宋" w:eastAsia="仿宋" w:hAnsi="仿宋" w:cs="仿宋" w:hint="eastAsia"/>
            <w:sz w:val="28"/>
            <w:szCs w:val="28"/>
          </w:rPr>
          <w:t>乙方</w:t>
        </w:r>
      </w:ins>
      <w:ins w:id="300" w:author="Admin-Y" w:date="2022-04-26T13:33:00Z">
        <w:r w:rsidRPr="002146DF">
          <w:rPr>
            <w:rFonts w:ascii="仿宋" w:eastAsia="仿宋" w:hAnsi="仿宋" w:cs="仿宋" w:hint="eastAsia"/>
            <w:sz w:val="28"/>
            <w:szCs w:val="28"/>
          </w:rPr>
          <w:t>要求及时免费维修或更换，如维修或更换不及时，</w:t>
        </w:r>
      </w:ins>
      <w:ins w:id="301" w:author="Admin-Y" w:date="2022-04-26T13:34:00Z">
        <w:r>
          <w:rPr>
            <w:rFonts w:ascii="仿宋" w:eastAsia="仿宋" w:hAnsi="仿宋" w:cs="仿宋" w:hint="eastAsia"/>
            <w:sz w:val="28"/>
            <w:szCs w:val="28"/>
          </w:rPr>
          <w:t>乙方</w:t>
        </w:r>
      </w:ins>
      <w:ins w:id="302" w:author="Admin-Y" w:date="2022-04-26T13:33:00Z">
        <w:r w:rsidRPr="002146DF">
          <w:rPr>
            <w:rFonts w:ascii="仿宋" w:eastAsia="仿宋" w:hAnsi="仿宋" w:cs="仿宋" w:hint="eastAsia"/>
            <w:sz w:val="28"/>
            <w:szCs w:val="28"/>
          </w:rPr>
          <w:t>有权自行或委托第三方进行维修更换，所产生的相关费用由</w:t>
        </w:r>
      </w:ins>
      <w:ins w:id="303" w:author="Admin-Y" w:date="2022-04-26T13:34:00Z">
        <w:r>
          <w:rPr>
            <w:rFonts w:ascii="仿宋" w:eastAsia="仿宋" w:hAnsi="仿宋" w:cs="仿宋" w:hint="eastAsia"/>
            <w:sz w:val="28"/>
            <w:szCs w:val="28"/>
          </w:rPr>
          <w:t>甲方</w:t>
        </w:r>
      </w:ins>
      <w:ins w:id="304" w:author="Admin-Y" w:date="2022-04-26T13:33:00Z">
        <w:r w:rsidRPr="002146DF">
          <w:rPr>
            <w:rFonts w:ascii="仿宋" w:eastAsia="仿宋" w:hAnsi="仿宋" w:cs="仿宋" w:hint="eastAsia"/>
            <w:sz w:val="28"/>
            <w:szCs w:val="28"/>
          </w:rPr>
          <w:t>承担。</w:t>
        </w:r>
      </w:ins>
    </w:p>
    <w:p w14:paraId="24894A31" w14:textId="7064EBF9" w:rsidR="006C4428" w:rsidRDefault="00C61212" w:rsidP="0015797A">
      <w:pPr>
        <w:pStyle w:val="a3"/>
        <w:ind w:firstLineChars="200" w:firstLine="560"/>
        <w:rPr>
          <w:ins w:id="305" w:author="admin-SJW" w:date="2022-04-25T15:42:00Z"/>
          <w:rFonts w:ascii="仿宋" w:eastAsia="仿宋" w:hAnsi="仿宋" w:cs="仿宋"/>
          <w:sz w:val="28"/>
          <w:szCs w:val="28"/>
        </w:rPr>
      </w:pPr>
      <w:ins w:id="306" w:author="admin-SJW" w:date="2022-04-25T14:35:00Z">
        <w:r>
          <w:rPr>
            <w:rFonts w:ascii="仿宋" w:eastAsia="仿宋" w:hAnsi="仿宋" w:cs="仿宋"/>
            <w:sz w:val="28"/>
            <w:szCs w:val="28"/>
          </w:rPr>
          <w:t>7.</w:t>
        </w:r>
      </w:ins>
      <w:ins w:id="307" w:author="admin-SJW" w:date="2022-04-25T14:32:00Z">
        <w:del w:id="308" w:author="Admin-Y" w:date="2022-04-26T13:35:00Z">
          <w:r w:rsidRPr="00C61212" w:rsidDel="0061112E">
            <w:rPr>
              <w:rFonts w:ascii="仿宋" w:eastAsia="仿宋" w:hAnsi="仿宋" w:cs="仿宋" w:hint="eastAsia"/>
              <w:sz w:val="28"/>
              <w:szCs w:val="28"/>
            </w:rPr>
            <w:delText>2</w:delText>
          </w:r>
        </w:del>
      </w:ins>
      <w:ins w:id="309" w:author="Admin-Y" w:date="2022-04-26T13:35:00Z">
        <w:r w:rsidR="0061112E">
          <w:rPr>
            <w:rFonts w:ascii="仿宋" w:eastAsia="仿宋" w:hAnsi="仿宋" w:cs="仿宋"/>
            <w:sz w:val="28"/>
            <w:szCs w:val="28"/>
          </w:rPr>
          <w:t>6</w:t>
        </w:r>
      </w:ins>
      <w:ins w:id="310" w:author="admin-SJW" w:date="2022-04-25T14:35:00Z">
        <w:r>
          <w:rPr>
            <w:rFonts w:ascii="仿宋" w:eastAsia="仿宋" w:hAnsi="仿宋" w:cs="仿宋" w:hint="eastAsia"/>
            <w:sz w:val="28"/>
            <w:szCs w:val="28"/>
          </w:rPr>
          <w:t>因甲方销售</w:t>
        </w:r>
      </w:ins>
      <w:ins w:id="311" w:author="admin-SJW" w:date="2022-04-25T14:32:00Z">
        <w:r w:rsidRPr="00C61212">
          <w:rPr>
            <w:rFonts w:ascii="仿宋" w:eastAsia="仿宋" w:hAnsi="仿宋" w:cs="仿宋" w:hint="eastAsia"/>
            <w:sz w:val="28"/>
            <w:szCs w:val="28"/>
          </w:rPr>
          <w:t>产品的</w:t>
        </w:r>
      </w:ins>
      <w:ins w:id="312" w:author="admin-SJW" w:date="2022-04-25T14:36:00Z">
        <w:r>
          <w:rPr>
            <w:rFonts w:ascii="仿宋" w:eastAsia="仿宋" w:hAnsi="仿宋" w:cs="仿宋" w:hint="eastAsia"/>
            <w:sz w:val="28"/>
            <w:szCs w:val="28"/>
          </w:rPr>
          <w:t>质量问题造成乙方</w:t>
        </w:r>
      </w:ins>
      <w:ins w:id="313" w:author="admin-SJW" w:date="2022-04-25T14:32:00Z">
        <w:r w:rsidRPr="00C61212">
          <w:rPr>
            <w:rFonts w:ascii="仿宋" w:eastAsia="仿宋" w:hAnsi="仿宋" w:cs="仿宋" w:hint="eastAsia"/>
            <w:sz w:val="28"/>
            <w:szCs w:val="28"/>
          </w:rPr>
          <w:t>损失的，</w:t>
        </w:r>
      </w:ins>
      <w:ins w:id="314" w:author="admin-SJW" w:date="2022-04-25T14:36:00Z">
        <w:r>
          <w:rPr>
            <w:rFonts w:ascii="仿宋" w:eastAsia="仿宋" w:hAnsi="仿宋" w:cs="仿宋" w:hint="eastAsia"/>
            <w:sz w:val="28"/>
            <w:szCs w:val="28"/>
          </w:rPr>
          <w:t>甲方</w:t>
        </w:r>
      </w:ins>
      <w:ins w:id="315" w:author="admin-SJW" w:date="2022-04-25T14:32:00Z">
        <w:r w:rsidRPr="00C61212">
          <w:rPr>
            <w:rFonts w:ascii="仿宋" w:eastAsia="仿宋" w:hAnsi="仿宋" w:cs="仿宋" w:hint="eastAsia"/>
            <w:sz w:val="28"/>
            <w:szCs w:val="28"/>
          </w:rPr>
          <w:t>应当</w:t>
        </w:r>
      </w:ins>
      <w:ins w:id="316" w:author="Admin-Y" w:date="2022-04-26T13:38:00Z">
        <w:r w:rsidR="00C62269">
          <w:rPr>
            <w:rFonts w:ascii="仿宋" w:eastAsia="仿宋" w:hAnsi="仿宋" w:cs="仿宋" w:hint="eastAsia"/>
            <w:sz w:val="28"/>
            <w:szCs w:val="28"/>
          </w:rPr>
          <w:t>予以</w:t>
        </w:r>
      </w:ins>
      <w:ins w:id="317" w:author="admin-SJW" w:date="2022-04-25T14:32:00Z">
        <w:r w:rsidRPr="00C61212">
          <w:rPr>
            <w:rFonts w:ascii="仿宋" w:eastAsia="仿宋" w:hAnsi="仿宋" w:cs="仿宋" w:hint="eastAsia"/>
            <w:sz w:val="28"/>
            <w:szCs w:val="28"/>
          </w:rPr>
          <w:t>赔偿</w:t>
        </w:r>
        <w:del w:id="318" w:author="Admin-Y" w:date="2022-04-26T13:34:00Z">
          <w:r w:rsidRPr="00C61212" w:rsidDel="002146DF">
            <w:rPr>
              <w:rFonts w:ascii="仿宋" w:eastAsia="仿宋" w:hAnsi="仿宋" w:cs="仿宋" w:hint="eastAsia"/>
              <w:sz w:val="28"/>
              <w:szCs w:val="28"/>
            </w:rPr>
            <w:delText>。</w:delText>
          </w:r>
        </w:del>
      </w:ins>
      <w:ins w:id="319" w:author="Admin-Y" w:date="2022-04-26T13:34:00Z">
        <w:r w:rsidR="002146DF">
          <w:rPr>
            <w:rFonts w:ascii="仿宋" w:eastAsia="仿宋" w:hAnsi="仿宋" w:cs="仿宋" w:hint="eastAsia"/>
            <w:sz w:val="28"/>
            <w:szCs w:val="28"/>
          </w:rPr>
          <w:t>，</w:t>
        </w:r>
      </w:ins>
      <w:ins w:id="320" w:author="admin-SJW" w:date="2022-04-25T14:37:00Z">
        <w:r>
          <w:rPr>
            <w:rFonts w:ascii="仿宋" w:eastAsia="仿宋" w:hAnsi="仿宋" w:cs="仿宋" w:hint="eastAsia"/>
            <w:sz w:val="28"/>
            <w:szCs w:val="28"/>
          </w:rPr>
          <w:t>包括</w:t>
        </w:r>
      </w:ins>
      <w:ins w:id="321" w:author="admin-SJW" w:date="2022-04-25T14:38:00Z">
        <w:r w:rsidR="0015797A">
          <w:rPr>
            <w:rFonts w:ascii="仿宋" w:eastAsia="仿宋" w:hAnsi="仿宋" w:cs="仿宋" w:hint="eastAsia"/>
            <w:sz w:val="28"/>
            <w:szCs w:val="28"/>
          </w:rPr>
          <w:t>但不限于</w:t>
        </w:r>
      </w:ins>
      <w:ins w:id="322" w:author="admin-SJW" w:date="2022-04-25T14:42:00Z">
        <w:r w:rsidR="0015797A">
          <w:rPr>
            <w:rFonts w:ascii="仿宋" w:eastAsia="仿宋" w:hAnsi="仿宋" w:cs="仿宋" w:hint="eastAsia"/>
            <w:sz w:val="28"/>
            <w:szCs w:val="28"/>
          </w:rPr>
          <w:t>乙方的</w:t>
        </w:r>
      </w:ins>
      <w:ins w:id="323" w:author="admin-SJW" w:date="2022-04-25T14:32:00Z">
        <w:r w:rsidRPr="00C61212">
          <w:rPr>
            <w:rFonts w:ascii="仿宋" w:eastAsia="仿宋" w:hAnsi="仿宋" w:cs="仿宋" w:hint="eastAsia"/>
            <w:sz w:val="28"/>
            <w:szCs w:val="28"/>
          </w:rPr>
          <w:t>人身</w:t>
        </w:r>
      </w:ins>
      <w:ins w:id="324" w:author="Admin-Y" w:date="2022-04-26T13:38:00Z">
        <w:r w:rsidR="00C62269">
          <w:rPr>
            <w:rFonts w:ascii="仿宋" w:eastAsia="仿宋" w:hAnsi="仿宋" w:cs="仿宋" w:hint="eastAsia"/>
            <w:sz w:val="28"/>
            <w:szCs w:val="28"/>
          </w:rPr>
          <w:t>损害</w:t>
        </w:r>
      </w:ins>
      <w:ins w:id="325" w:author="Admin-Y" w:date="2022-04-26T14:04:00Z">
        <w:r w:rsidR="00330EDE">
          <w:rPr>
            <w:rFonts w:ascii="仿宋" w:eastAsia="仿宋" w:hAnsi="仿宋" w:cs="仿宋" w:hint="eastAsia"/>
            <w:sz w:val="28"/>
            <w:szCs w:val="28"/>
          </w:rPr>
          <w:t>赔偿</w:t>
        </w:r>
      </w:ins>
      <w:ins w:id="326" w:author="admin-SJW" w:date="2022-04-25T14:32:00Z">
        <w:r w:rsidRPr="00C61212">
          <w:rPr>
            <w:rFonts w:ascii="仿宋" w:eastAsia="仿宋" w:hAnsi="仿宋" w:cs="仿宋" w:hint="eastAsia"/>
            <w:sz w:val="28"/>
            <w:szCs w:val="28"/>
          </w:rPr>
          <w:t>、财产损失</w:t>
        </w:r>
      </w:ins>
      <w:ins w:id="327" w:author="Admin-Y" w:date="2022-04-26T14:04:00Z">
        <w:r w:rsidR="00330EDE">
          <w:rPr>
            <w:rFonts w:ascii="仿宋" w:eastAsia="仿宋" w:hAnsi="仿宋" w:cs="仿宋" w:hint="eastAsia"/>
            <w:sz w:val="28"/>
            <w:szCs w:val="28"/>
          </w:rPr>
          <w:t>赔偿</w:t>
        </w:r>
      </w:ins>
      <w:ins w:id="328" w:author="admin-SJW" w:date="2022-04-25T14:37:00Z">
        <w:r>
          <w:rPr>
            <w:rFonts w:ascii="仿宋" w:eastAsia="仿宋" w:hAnsi="仿宋" w:cs="仿宋" w:hint="eastAsia"/>
            <w:sz w:val="28"/>
            <w:szCs w:val="28"/>
          </w:rPr>
          <w:t>等</w:t>
        </w:r>
      </w:ins>
      <w:ins w:id="329" w:author="admin-SJW" w:date="2022-04-25T14:32:00Z">
        <w:r w:rsidRPr="00C61212">
          <w:rPr>
            <w:rFonts w:ascii="仿宋" w:eastAsia="仿宋" w:hAnsi="仿宋" w:cs="仿宋" w:hint="eastAsia"/>
            <w:sz w:val="28"/>
            <w:szCs w:val="28"/>
          </w:rPr>
          <w:t>。</w:t>
        </w:r>
      </w:ins>
      <w:del w:id="330" w:author="admin-SJW" w:date="2022-04-25T13:06:00Z">
        <w:r w:rsidR="003451BD" w:rsidDel="003A404E">
          <w:rPr>
            <w:rFonts w:ascii="仿宋" w:eastAsia="仿宋" w:hAnsi="仿宋" w:cs="仿宋" w:hint="eastAsia"/>
            <w:sz w:val="28"/>
            <w:szCs w:val="28"/>
          </w:rPr>
          <w:delText>1</w:delText>
        </w:r>
      </w:del>
      <w:del w:id="331" w:author="admin-SJW" w:date="2022-04-25T14:41:00Z">
        <w:r w:rsidR="003451BD" w:rsidDel="0015797A">
          <w:rPr>
            <w:rFonts w:ascii="仿宋" w:eastAsia="仿宋" w:hAnsi="仿宋" w:cs="仿宋" w:hint="eastAsia"/>
            <w:sz w:val="28"/>
            <w:szCs w:val="28"/>
          </w:rPr>
          <w:delText>甲方按照国家有关规定承担产品的售后服务义务，</w:delText>
        </w:r>
      </w:del>
      <w:del w:id="332" w:author="admin-SJW" w:date="2022-04-25T13:07:00Z">
        <w:r w:rsidR="003451BD" w:rsidDel="003A404E">
          <w:rPr>
            <w:rFonts w:ascii="仿宋" w:eastAsia="仿宋" w:hAnsi="仿宋" w:cs="仿宋" w:hint="eastAsia"/>
            <w:sz w:val="28"/>
            <w:szCs w:val="28"/>
          </w:rPr>
          <w:delText>但不承担产品质量责任，乙方不得以售后服务作为理由而违反本协议条款。</w:delText>
        </w:r>
      </w:del>
    </w:p>
    <w:p w14:paraId="44180697" w14:textId="6ABDB175" w:rsidR="00A053D8" w:rsidRDefault="00A053D8" w:rsidP="0015797A">
      <w:pPr>
        <w:pStyle w:val="a3"/>
        <w:ind w:firstLineChars="200" w:firstLine="560"/>
        <w:rPr>
          <w:rFonts w:ascii="仿宋" w:eastAsia="仿宋" w:hAnsi="仿宋" w:cs="仿宋"/>
          <w:sz w:val="28"/>
          <w:szCs w:val="28"/>
        </w:rPr>
      </w:pPr>
      <w:ins w:id="333" w:author="admin-SJW" w:date="2022-04-25T15:42:00Z">
        <w:r>
          <w:rPr>
            <w:rFonts w:ascii="仿宋" w:eastAsia="仿宋" w:hAnsi="仿宋" w:cs="仿宋" w:hint="eastAsia"/>
            <w:sz w:val="28"/>
            <w:szCs w:val="28"/>
          </w:rPr>
          <w:t>7</w:t>
        </w:r>
        <w:r>
          <w:rPr>
            <w:rFonts w:ascii="仿宋" w:eastAsia="仿宋" w:hAnsi="仿宋" w:cs="仿宋"/>
            <w:sz w:val="28"/>
            <w:szCs w:val="28"/>
          </w:rPr>
          <w:t>.</w:t>
        </w:r>
        <w:del w:id="334" w:author="Admin-Y" w:date="2022-04-26T13:35:00Z">
          <w:r w:rsidDel="0061112E">
            <w:rPr>
              <w:rFonts w:ascii="仿宋" w:eastAsia="仿宋" w:hAnsi="仿宋" w:cs="仿宋"/>
              <w:sz w:val="28"/>
              <w:szCs w:val="28"/>
            </w:rPr>
            <w:delText>3</w:delText>
          </w:r>
        </w:del>
      </w:ins>
      <w:ins w:id="335" w:author="Admin-Y" w:date="2022-04-26T13:35:00Z">
        <w:r w:rsidR="0061112E">
          <w:rPr>
            <w:rFonts w:ascii="仿宋" w:eastAsia="仿宋" w:hAnsi="仿宋" w:cs="仿宋"/>
            <w:sz w:val="28"/>
            <w:szCs w:val="28"/>
          </w:rPr>
          <w:t>7</w:t>
        </w:r>
      </w:ins>
      <w:ins w:id="336" w:author="admin-SJW" w:date="2022-04-25T15:42:00Z">
        <w:r>
          <w:rPr>
            <w:rFonts w:ascii="仿宋" w:eastAsia="仿宋" w:hAnsi="仿宋" w:cs="仿宋" w:hint="eastAsia"/>
            <w:sz w:val="28"/>
            <w:szCs w:val="28"/>
          </w:rPr>
          <w:t>因甲方承担产品质量保证责任</w:t>
        </w:r>
      </w:ins>
      <w:ins w:id="337" w:author="admin-SJW" w:date="2022-04-25T15:45:00Z">
        <w:r w:rsidR="00AB4640">
          <w:rPr>
            <w:rFonts w:ascii="仿宋" w:eastAsia="仿宋" w:hAnsi="仿宋" w:cs="仿宋" w:hint="eastAsia"/>
            <w:sz w:val="28"/>
            <w:szCs w:val="28"/>
          </w:rPr>
          <w:t>而造成的甲方经济</w:t>
        </w:r>
      </w:ins>
      <w:ins w:id="338" w:author="admin-SJW" w:date="2022-04-25T15:42:00Z">
        <w:r>
          <w:rPr>
            <w:rFonts w:ascii="仿宋" w:eastAsia="仿宋" w:hAnsi="仿宋" w:cs="仿宋" w:hint="eastAsia"/>
            <w:sz w:val="28"/>
            <w:szCs w:val="28"/>
          </w:rPr>
          <w:t>损失，由甲方</w:t>
        </w:r>
      </w:ins>
      <w:ins w:id="339" w:author="admin-SJW" w:date="2022-04-25T15:44:00Z">
        <w:r>
          <w:rPr>
            <w:rFonts w:ascii="仿宋" w:eastAsia="仿宋" w:hAnsi="仿宋" w:cs="仿宋" w:hint="eastAsia"/>
            <w:sz w:val="28"/>
            <w:szCs w:val="28"/>
          </w:rPr>
          <w:t>全部承担</w:t>
        </w:r>
      </w:ins>
      <w:ins w:id="340" w:author="admin-SJW" w:date="2022-04-25T15:45:00Z">
        <w:r w:rsidR="00AB4640">
          <w:rPr>
            <w:rFonts w:ascii="仿宋" w:eastAsia="仿宋" w:hAnsi="仿宋" w:cs="仿宋" w:hint="eastAsia"/>
            <w:sz w:val="28"/>
            <w:szCs w:val="28"/>
          </w:rPr>
          <w:t>后，</w:t>
        </w:r>
      </w:ins>
      <w:ins w:id="341" w:author="admin-SJW" w:date="2022-04-25T15:42:00Z">
        <w:r>
          <w:rPr>
            <w:rFonts w:ascii="仿宋" w:eastAsia="仿宋" w:hAnsi="仿宋" w:cs="仿宋" w:hint="eastAsia"/>
            <w:sz w:val="28"/>
            <w:szCs w:val="28"/>
          </w:rPr>
          <w:t>自行向产品生产厂商</w:t>
        </w:r>
      </w:ins>
      <w:ins w:id="342" w:author="admin-SJW" w:date="2022-04-25T15:45:00Z">
        <w:r w:rsidR="00AB4640">
          <w:rPr>
            <w:rFonts w:ascii="仿宋" w:eastAsia="仿宋" w:hAnsi="仿宋" w:cs="仿宋" w:hint="eastAsia"/>
            <w:sz w:val="28"/>
            <w:szCs w:val="28"/>
          </w:rPr>
          <w:t>进行</w:t>
        </w:r>
      </w:ins>
      <w:ins w:id="343" w:author="admin-SJW" w:date="2022-04-25T15:42:00Z">
        <w:r>
          <w:rPr>
            <w:rFonts w:ascii="仿宋" w:eastAsia="仿宋" w:hAnsi="仿宋" w:cs="仿宋" w:hint="eastAsia"/>
            <w:sz w:val="28"/>
            <w:szCs w:val="28"/>
          </w:rPr>
          <w:t>追偿</w:t>
        </w:r>
      </w:ins>
      <w:ins w:id="344" w:author="admin-SJW" w:date="2022-04-25T15:47:00Z">
        <w:r w:rsidR="00AB4640">
          <w:rPr>
            <w:rFonts w:ascii="仿宋" w:eastAsia="仿宋" w:hAnsi="仿宋" w:cs="仿宋" w:hint="eastAsia"/>
            <w:sz w:val="28"/>
            <w:szCs w:val="28"/>
          </w:rPr>
          <w:t>，</w:t>
        </w:r>
      </w:ins>
      <w:ins w:id="345" w:author="admin-SJW" w:date="2022-04-25T15:48:00Z">
        <w:r w:rsidR="00AB4640">
          <w:rPr>
            <w:rFonts w:ascii="仿宋" w:eastAsia="仿宋" w:hAnsi="仿宋" w:cs="仿宋" w:hint="eastAsia"/>
            <w:sz w:val="28"/>
            <w:szCs w:val="28"/>
          </w:rPr>
          <w:t>甲方损失与追偿结果均</w:t>
        </w:r>
      </w:ins>
      <w:ins w:id="346" w:author="admin-SJW" w:date="2022-04-25T15:47:00Z">
        <w:r w:rsidR="00AB4640">
          <w:rPr>
            <w:rFonts w:ascii="仿宋" w:eastAsia="仿宋" w:hAnsi="仿宋" w:cs="仿宋" w:hint="eastAsia"/>
            <w:sz w:val="28"/>
            <w:szCs w:val="28"/>
          </w:rPr>
          <w:t>与乙方无关</w:t>
        </w:r>
      </w:ins>
      <w:ins w:id="347" w:author="admin-SJW" w:date="2022-04-25T15:43:00Z">
        <w:r>
          <w:rPr>
            <w:rFonts w:ascii="仿宋" w:eastAsia="仿宋" w:hAnsi="仿宋" w:cs="仿宋" w:hint="eastAsia"/>
            <w:sz w:val="28"/>
            <w:szCs w:val="28"/>
          </w:rPr>
          <w:t>。</w:t>
        </w:r>
        <w:del w:id="348" w:author="Admin-Y" w:date="2022-04-26T13:37:00Z">
          <w:r w:rsidDel="003D3381">
            <w:rPr>
              <w:rFonts w:ascii="仿宋" w:eastAsia="仿宋" w:hAnsi="仿宋" w:cs="仿宋" w:hint="eastAsia"/>
              <w:sz w:val="28"/>
              <w:szCs w:val="28"/>
            </w:rPr>
            <w:delText>乙方可协助甲方追偿，但不负责承担</w:delText>
          </w:r>
        </w:del>
      </w:ins>
      <w:ins w:id="349" w:author="admin-SJW" w:date="2022-04-25T15:44:00Z">
        <w:del w:id="350" w:author="Admin-Y" w:date="2022-04-26T13:37:00Z">
          <w:r w:rsidDel="003D3381">
            <w:rPr>
              <w:rFonts w:ascii="仿宋" w:eastAsia="仿宋" w:hAnsi="仿宋" w:cs="仿宋" w:hint="eastAsia"/>
              <w:sz w:val="28"/>
              <w:szCs w:val="28"/>
            </w:rPr>
            <w:delText>因追偿产生的一切经济成本及损失。</w:delText>
          </w:r>
        </w:del>
      </w:ins>
    </w:p>
    <w:p w14:paraId="6541BCF6" w14:textId="14B6EFB4" w:rsidR="002327BE" w:rsidRPr="00963226" w:rsidRDefault="003451BD">
      <w:pPr>
        <w:rPr>
          <w:ins w:id="351" w:author="admin-SJW" w:date="2022-04-25T14:46:00Z"/>
          <w:rFonts w:ascii="仿宋" w:eastAsia="仿宋" w:hAnsi="仿宋" w:cs="仿宋"/>
          <w:b/>
          <w:sz w:val="28"/>
          <w:szCs w:val="28"/>
        </w:rPr>
      </w:pPr>
      <w:r w:rsidRPr="00963226">
        <w:rPr>
          <w:rFonts w:ascii="仿宋" w:eastAsia="仿宋" w:hAnsi="仿宋" w:cs="仿宋" w:hint="eastAsia"/>
          <w:b/>
          <w:sz w:val="28"/>
          <w:szCs w:val="28"/>
        </w:rPr>
        <w:t>第八</w:t>
      </w:r>
      <w:ins w:id="352" w:author="admin-SJW" w:date="2022-04-25T13:13:00Z">
        <w:r w:rsidR="002327BE" w:rsidRPr="00963226">
          <w:rPr>
            <w:rFonts w:ascii="仿宋" w:eastAsia="仿宋" w:hAnsi="仿宋" w:cs="仿宋" w:hint="eastAsia"/>
            <w:b/>
            <w:sz w:val="28"/>
            <w:szCs w:val="28"/>
          </w:rPr>
          <w:t>条</w:t>
        </w:r>
        <w:r w:rsidR="002327BE" w:rsidRPr="00963226">
          <w:rPr>
            <w:rFonts w:ascii="仿宋" w:eastAsia="仿宋" w:hAnsi="仿宋" w:cs="仿宋"/>
            <w:b/>
            <w:sz w:val="28"/>
            <w:szCs w:val="28"/>
          </w:rPr>
          <w:t xml:space="preserve"> </w:t>
        </w:r>
        <w:r w:rsidR="002327BE" w:rsidRPr="00963226">
          <w:rPr>
            <w:rFonts w:ascii="仿宋" w:eastAsia="仿宋" w:hAnsi="仿宋" w:cs="仿宋" w:hint="eastAsia"/>
            <w:b/>
            <w:sz w:val="28"/>
            <w:szCs w:val="28"/>
          </w:rPr>
          <w:t>违约责任</w:t>
        </w:r>
      </w:ins>
    </w:p>
    <w:p w14:paraId="6D605A16" w14:textId="43FBD7D3" w:rsidR="00963226" w:rsidRPr="00963226" w:rsidRDefault="00963226" w:rsidP="00963226">
      <w:pPr>
        <w:ind w:firstLineChars="200" w:firstLine="560"/>
        <w:rPr>
          <w:ins w:id="353" w:author="admin-SJW" w:date="2022-04-25T16:05:00Z"/>
          <w:rFonts w:ascii="仿宋" w:eastAsia="仿宋" w:hAnsi="仿宋" w:cs="仿宋"/>
          <w:bCs/>
          <w:sz w:val="28"/>
          <w:szCs w:val="28"/>
        </w:rPr>
      </w:pPr>
      <w:ins w:id="354" w:author="admin-SJW" w:date="2022-04-25T16:05:00Z">
        <w:r w:rsidRPr="00963226">
          <w:rPr>
            <w:rFonts w:ascii="仿宋" w:eastAsia="仿宋" w:hAnsi="仿宋" w:cs="仿宋" w:hint="eastAsia"/>
            <w:bCs/>
            <w:sz w:val="28"/>
            <w:szCs w:val="28"/>
          </w:rPr>
          <w:t>如果甲方没有按照协议约定履行义务（包括但不限于未按本协议约定期限交付货物的、交付产品质量不符合本协议约定的、未按本协议约定及</w:t>
        </w:r>
        <w:del w:id="355" w:author="Admin-Y" w:date="2022-04-26T13:53:00Z">
          <w:r w:rsidRPr="00963226" w:rsidDel="003157C3">
            <w:rPr>
              <w:rFonts w:ascii="仿宋" w:eastAsia="仿宋" w:hAnsi="仿宋" w:cs="仿宋" w:hint="eastAsia"/>
              <w:bCs/>
              <w:sz w:val="28"/>
              <w:szCs w:val="28"/>
            </w:rPr>
            <w:delText>甲</w:delText>
          </w:r>
        </w:del>
      </w:ins>
      <w:ins w:id="356" w:author="Admin-Y" w:date="2022-04-26T13:53:00Z">
        <w:r w:rsidR="003157C3">
          <w:rPr>
            <w:rFonts w:ascii="仿宋" w:eastAsia="仿宋" w:hAnsi="仿宋" w:cs="仿宋" w:hint="eastAsia"/>
            <w:bCs/>
            <w:sz w:val="28"/>
            <w:szCs w:val="28"/>
          </w:rPr>
          <w:t>乙</w:t>
        </w:r>
      </w:ins>
      <w:ins w:id="357" w:author="admin-SJW" w:date="2022-04-25T16:05:00Z">
        <w:r w:rsidRPr="00963226">
          <w:rPr>
            <w:rFonts w:ascii="仿宋" w:eastAsia="仿宋" w:hAnsi="仿宋" w:cs="仿宋" w:hint="eastAsia"/>
            <w:bCs/>
            <w:sz w:val="28"/>
            <w:szCs w:val="28"/>
          </w:rPr>
          <w:t>方要求承担质保责任</w:t>
        </w:r>
      </w:ins>
      <w:ins w:id="358" w:author="Admin-Y" w:date="2022-04-26T13:53:00Z">
        <w:r w:rsidR="003157C3">
          <w:rPr>
            <w:rFonts w:ascii="仿宋" w:eastAsia="仿宋" w:hAnsi="仿宋" w:cs="仿宋" w:hint="eastAsia"/>
            <w:bCs/>
            <w:sz w:val="28"/>
            <w:szCs w:val="28"/>
          </w:rPr>
          <w:t>，</w:t>
        </w:r>
        <w:r w:rsidR="003157C3" w:rsidRPr="003157C3">
          <w:rPr>
            <w:rFonts w:ascii="仿宋" w:eastAsia="仿宋" w:hAnsi="仿宋" w:cs="仿宋" w:hint="eastAsia"/>
            <w:bCs/>
            <w:sz w:val="28"/>
            <w:szCs w:val="28"/>
          </w:rPr>
          <w:t>或违反保修义务约定</w:t>
        </w:r>
      </w:ins>
      <w:ins w:id="359" w:author="admin-SJW" w:date="2022-04-25T16:05:00Z">
        <w:r w:rsidRPr="00963226">
          <w:rPr>
            <w:rFonts w:ascii="仿宋" w:eastAsia="仿宋" w:hAnsi="仿宋" w:cs="仿宋" w:hint="eastAsia"/>
            <w:bCs/>
            <w:sz w:val="28"/>
            <w:szCs w:val="28"/>
          </w:rPr>
          <w:t>等情形），乙方有权按照协议总价格的日千分之五收取违约金，同时甲方应在乙方通知的指定期限内进行整改。延迟超过</w:t>
        </w:r>
        <w:r w:rsidRPr="00963226">
          <w:rPr>
            <w:rFonts w:ascii="仿宋" w:eastAsia="仿宋" w:hAnsi="仿宋" w:cs="仿宋"/>
            <w:bCs/>
            <w:sz w:val="28"/>
            <w:szCs w:val="28"/>
          </w:rPr>
          <w:t>15天或在收到</w:t>
        </w:r>
        <w:del w:id="360" w:author="Admin-Y" w:date="2022-04-26T13:53:00Z">
          <w:r w:rsidRPr="00963226" w:rsidDel="003157C3">
            <w:rPr>
              <w:rFonts w:ascii="仿宋" w:eastAsia="仿宋" w:hAnsi="仿宋" w:cs="仿宋" w:hint="eastAsia"/>
              <w:bCs/>
              <w:sz w:val="28"/>
              <w:szCs w:val="28"/>
            </w:rPr>
            <w:delText>甲</w:delText>
          </w:r>
        </w:del>
      </w:ins>
      <w:ins w:id="361" w:author="Admin-Y" w:date="2022-04-26T13:53:00Z">
        <w:r w:rsidR="003157C3">
          <w:rPr>
            <w:rFonts w:ascii="仿宋" w:eastAsia="仿宋" w:hAnsi="仿宋" w:cs="仿宋" w:hint="eastAsia"/>
            <w:bCs/>
            <w:sz w:val="28"/>
            <w:szCs w:val="28"/>
          </w:rPr>
          <w:t>乙</w:t>
        </w:r>
      </w:ins>
      <w:ins w:id="362" w:author="admin-SJW" w:date="2022-04-25T16:05:00Z">
        <w:r w:rsidRPr="00963226">
          <w:rPr>
            <w:rFonts w:ascii="仿宋" w:eastAsia="仿宋" w:hAnsi="仿宋" w:cs="仿宋"/>
            <w:bCs/>
            <w:sz w:val="28"/>
            <w:szCs w:val="28"/>
          </w:rPr>
          <w:t>方通知后15天</w:t>
        </w:r>
      </w:ins>
      <w:ins w:id="363" w:author="admin-SJW" w:date="2022-04-26T23:08:00Z">
        <w:r w:rsidR="007D5986">
          <w:rPr>
            <w:rFonts w:ascii="仿宋" w:eastAsia="仿宋" w:hAnsi="仿宋" w:cs="仿宋" w:hint="eastAsia"/>
            <w:bCs/>
            <w:sz w:val="28"/>
            <w:szCs w:val="28"/>
          </w:rPr>
          <w:t>内</w:t>
        </w:r>
      </w:ins>
      <w:ins w:id="364" w:author="admin-SJW" w:date="2022-04-25T16:05:00Z">
        <w:r w:rsidRPr="00963226">
          <w:rPr>
            <w:rFonts w:ascii="仿宋" w:eastAsia="仿宋" w:hAnsi="仿宋" w:cs="仿宋"/>
            <w:bCs/>
            <w:sz w:val="28"/>
            <w:szCs w:val="28"/>
          </w:rPr>
          <w:t>仍未整改完毕的，</w:t>
        </w:r>
        <w:r w:rsidRPr="00963226">
          <w:rPr>
            <w:rFonts w:ascii="仿宋" w:eastAsia="仿宋" w:hAnsi="仿宋" w:cs="仿宋" w:hint="eastAsia"/>
            <w:bCs/>
            <w:sz w:val="28"/>
            <w:szCs w:val="28"/>
          </w:rPr>
          <w:t>乙方有权单方书面通知解除协议。如果违约金仍然不能弥补乙方损失，乙方有权进一步要求甲方进行补偿，直至乙方所有的经济损失得到弥补为止。</w:t>
        </w:r>
      </w:ins>
    </w:p>
    <w:p w14:paraId="03D3BC54" w14:textId="1933319B" w:rsidR="00963226" w:rsidRPr="004402C5" w:rsidDel="00AB4640" w:rsidRDefault="00963226" w:rsidP="00963226">
      <w:pPr>
        <w:ind w:firstLineChars="200" w:firstLine="560"/>
        <w:rPr>
          <w:ins w:id="365" w:author="admin-SJW" w:date="2022-04-25T16:05:00Z"/>
          <w:del w:id="366" w:author="admin-SJW" w:date="2022-04-25T15:50:00Z"/>
          <w:rFonts w:ascii="仿宋" w:eastAsia="仿宋" w:hAnsi="仿宋" w:cs="仿宋"/>
          <w:bCs/>
          <w:sz w:val="28"/>
          <w:szCs w:val="28"/>
        </w:rPr>
      </w:pPr>
      <w:ins w:id="367" w:author="admin-SJW" w:date="2022-04-25T16:05:00Z">
        <w:r w:rsidRPr="00963226">
          <w:rPr>
            <w:rFonts w:ascii="仿宋" w:eastAsia="仿宋" w:hAnsi="仿宋" w:cs="仿宋" w:hint="eastAsia"/>
            <w:bCs/>
            <w:sz w:val="28"/>
            <w:szCs w:val="28"/>
          </w:rPr>
          <w:lastRenderedPageBreak/>
          <w:t>经济损失包括但不限于：因为一方违约使另一方额外支出的税收、费用以及为了弥补损失所支出的，包括交通费、律师费用、诉讼费等争议解决费用。</w:t>
        </w:r>
      </w:ins>
    </w:p>
    <w:p w14:paraId="342DE03E" w14:textId="77777777" w:rsidR="002327BE" w:rsidRPr="00963226" w:rsidRDefault="002327BE" w:rsidP="000242BD">
      <w:pPr>
        <w:ind w:firstLineChars="200" w:firstLine="562"/>
        <w:rPr>
          <w:rFonts w:ascii="仿宋" w:eastAsia="仿宋" w:hAnsi="仿宋" w:cs="仿宋"/>
          <w:b/>
          <w:sz w:val="28"/>
          <w:szCs w:val="28"/>
        </w:rPr>
      </w:pPr>
    </w:p>
    <w:p w14:paraId="0D65A3A7" w14:textId="4AC9D661" w:rsidR="003157C3" w:rsidRPr="003157C3" w:rsidRDefault="002327BE" w:rsidP="003157C3">
      <w:pPr>
        <w:spacing w:line="300" w:lineRule="auto"/>
        <w:rPr>
          <w:ins w:id="368" w:author="Admin-Y" w:date="2022-04-26T13:57:00Z"/>
          <w:rFonts w:ascii="仿宋" w:eastAsia="仿宋" w:hAnsi="仿宋" w:cs="仿宋"/>
          <w:b/>
          <w:sz w:val="28"/>
          <w:szCs w:val="28"/>
        </w:rPr>
      </w:pPr>
      <w:r>
        <w:rPr>
          <w:rFonts w:ascii="仿宋" w:eastAsia="仿宋" w:hAnsi="仿宋" w:cs="仿宋" w:hint="eastAsia"/>
          <w:b/>
          <w:sz w:val="28"/>
          <w:szCs w:val="28"/>
        </w:rPr>
        <w:t>第九</w:t>
      </w:r>
      <w:r w:rsidR="003451BD">
        <w:rPr>
          <w:rFonts w:ascii="仿宋" w:eastAsia="仿宋" w:hAnsi="仿宋" w:cs="仿宋" w:hint="eastAsia"/>
          <w:b/>
          <w:sz w:val="28"/>
          <w:szCs w:val="28"/>
        </w:rPr>
        <w:t>条</w:t>
      </w:r>
      <w:del w:id="369" w:author="admin-SJW" w:date="2022-04-26T23:09:00Z">
        <w:r w:rsidR="003451BD" w:rsidDel="007D5986">
          <w:rPr>
            <w:rFonts w:ascii="仿宋" w:eastAsia="仿宋" w:hAnsi="仿宋" w:cs="仿宋" w:hint="eastAsia"/>
            <w:b/>
            <w:sz w:val="28"/>
            <w:szCs w:val="28"/>
          </w:rPr>
          <w:delText xml:space="preserve"> </w:delText>
        </w:r>
      </w:del>
      <w:r w:rsidR="003451BD">
        <w:rPr>
          <w:rFonts w:ascii="仿宋" w:eastAsia="仿宋" w:hAnsi="仿宋" w:cs="仿宋" w:hint="eastAsia"/>
          <w:b/>
          <w:sz w:val="28"/>
          <w:szCs w:val="28"/>
        </w:rPr>
        <w:t xml:space="preserve"> </w:t>
      </w:r>
      <w:ins w:id="370" w:author="Admin-Y" w:date="2022-04-26T13:57:00Z">
        <w:r w:rsidR="003157C3" w:rsidRPr="003157C3">
          <w:rPr>
            <w:rFonts w:ascii="仿宋" w:eastAsia="仿宋" w:hAnsi="仿宋" w:cs="仿宋" w:hint="eastAsia"/>
            <w:b/>
            <w:sz w:val="28"/>
            <w:szCs w:val="28"/>
          </w:rPr>
          <w:t>保密义务</w:t>
        </w:r>
      </w:ins>
    </w:p>
    <w:p w14:paraId="1B915BE8" w14:textId="20DF2A4D" w:rsidR="003157C3" w:rsidRPr="003157C3" w:rsidRDefault="003157C3" w:rsidP="003157C3">
      <w:pPr>
        <w:suppressAutoHyphens/>
        <w:ind w:firstLineChars="200" w:firstLine="560"/>
        <w:rPr>
          <w:ins w:id="371" w:author="Admin-Y" w:date="2022-04-26T13:58:00Z"/>
          <w:rFonts w:ascii="仿宋" w:eastAsia="仿宋" w:hAnsi="仿宋" w:cs="仿宋"/>
          <w:sz w:val="28"/>
          <w:szCs w:val="28"/>
        </w:rPr>
      </w:pPr>
      <w:ins w:id="372" w:author="Admin-Y" w:date="2022-04-26T13:57:00Z">
        <w:r w:rsidRPr="003157C3">
          <w:rPr>
            <w:rFonts w:ascii="仿宋" w:eastAsia="仿宋" w:hAnsi="仿宋" w:cs="仿宋"/>
            <w:sz w:val="28"/>
            <w:szCs w:val="28"/>
          </w:rPr>
          <w:t>一方因履行本</w:t>
        </w:r>
      </w:ins>
      <w:ins w:id="373" w:author="Admin-Y" w:date="2022-04-26T14:07:00Z">
        <w:r w:rsidR="00C05AB4">
          <w:rPr>
            <w:rFonts w:ascii="仿宋" w:eastAsia="仿宋" w:hAnsi="仿宋" w:cs="仿宋" w:hint="eastAsia"/>
            <w:sz w:val="28"/>
            <w:szCs w:val="28"/>
          </w:rPr>
          <w:t>协议</w:t>
        </w:r>
      </w:ins>
      <w:ins w:id="374" w:author="admin" w:date="2022-04-26T19:56:00Z">
        <w:r w:rsidR="00E10D67">
          <w:rPr>
            <w:rFonts w:ascii="仿宋" w:eastAsia="仿宋" w:hAnsi="仿宋" w:cs="仿宋" w:hint="eastAsia"/>
            <w:sz w:val="28"/>
            <w:szCs w:val="28"/>
          </w:rPr>
          <w:t>或保修义务</w:t>
        </w:r>
      </w:ins>
      <w:ins w:id="375" w:author="Admin-Y" w:date="2022-04-26T13:57:00Z">
        <w:r w:rsidRPr="003157C3">
          <w:rPr>
            <w:rFonts w:ascii="仿宋" w:eastAsia="仿宋" w:hAnsi="仿宋" w:cs="仿宋"/>
            <w:sz w:val="28"/>
            <w:szCs w:val="28"/>
          </w:rPr>
          <w:t>而接触到的对方的任何信息，包括但不限于</w:t>
        </w:r>
        <w:r w:rsidRPr="003157C3">
          <w:rPr>
            <w:rFonts w:ascii="仿宋" w:eastAsia="仿宋" w:hAnsi="仿宋" w:cs="仿宋" w:hint="eastAsia"/>
            <w:sz w:val="28"/>
            <w:szCs w:val="28"/>
          </w:rPr>
          <w:t>商业信息/秘密、技术信息、项目信息、人员信息、财务信息等</w:t>
        </w:r>
        <w:r w:rsidRPr="003157C3">
          <w:rPr>
            <w:rFonts w:ascii="仿宋" w:eastAsia="仿宋" w:hAnsi="仿宋" w:cs="仿宋"/>
            <w:sz w:val="28"/>
            <w:szCs w:val="28"/>
          </w:rPr>
          <w:t>，应承担保密义务，未经对方书面许可不得以任何方式向任何第三方泄露</w:t>
        </w:r>
        <w:r w:rsidRPr="003157C3">
          <w:rPr>
            <w:rFonts w:ascii="仿宋" w:eastAsia="仿宋" w:hAnsi="仿宋" w:cs="仿宋" w:hint="eastAsia"/>
            <w:sz w:val="28"/>
            <w:szCs w:val="28"/>
          </w:rPr>
          <w:t>。</w:t>
        </w:r>
      </w:ins>
    </w:p>
    <w:p w14:paraId="41F000FC" w14:textId="65ABA0BE" w:rsidR="006C4428" w:rsidRDefault="003157C3" w:rsidP="003157C3">
      <w:pPr>
        <w:spacing w:line="300" w:lineRule="auto"/>
        <w:rPr>
          <w:rFonts w:ascii="仿宋" w:eastAsia="仿宋" w:hAnsi="仿宋" w:cs="仿宋"/>
          <w:b/>
          <w:sz w:val="28"/>
          <w:szCs w:val="28"/>
        </w:rPr>
      </w:pPr>
      <w:ins w:id="376" w:author="Admin-Y" w:date="2022-04-26T13:58:00Z">
        <w:r w:rsidRPr="003157C3">
          <w:rPr>
            <w:rFonts w:ascii="仿宋" w:eastAsia="仿宋" w:hAnsi="仿宋" w:cs="仿宋" w:hint="eastAsia"/>
            <w:b/>
            <w:sz w:val="28"/>
            <w:szCs w:val="28"/>
          </w:rPr>
          <w:t xml:space="preserve">第十条 </w:t>
        </w:r>
      </w:ins>
      <w:ins w:id="377" w:author="admin-SJW" w:date="2022-04-25T13:12:00Z">
        <w:r w:rsidR="002327BE">
          <w:rPr>
            <w:rFonts w:ascii="仿宋" w:eastAsia="仿宋" w:hAnsi="仿宋" w:cs="仿宋" w:hint="eastAsia"/>
            <w:b/>
            <w:sz w:val="28"/>
            <w:szCs w:val="28"/>
          </w:rPr>
          <w:t>争议</w:t>
        </w:r>
      </w:ins>
      <w:r w:rsidR="003451BD">
        <w:rPr>
          <w:rFonts w:ascii="仿宋" w:eastAsia="仿宋" w:hAnsi="仿宋" w:cs="仿宋" w:hint="eastAsia"/>
          <w:b/>
          <w:sz w:val="28"/>
          <w:szCs w:val="28"/>
        </w:rPr>
        <w:t>解决</w:t>
      </w:r>
      <w:del w:id="378" w:author="admin-SJW" w:date="2022-04-25T13:12:00Z">
        <w:r w:rsidR="003451BD" w:rsidDel="002327BE">
          <w:rPr>
            <w:rFonts w:ascii="仿宋" w:eastAsia="仿宋" w:hAnsi="仿宋" w:cs="仿宋" w:hint="eastAsia"/>
            <w:b/>
            <w:sz w:val="28"/>
            <w:szCs w:val="28"/>
          </w:rPr>
          <w:delText>争议的办法</w:delText>
        </w:r>
      </w:del>
    </w:p>
    <w:p w14:paraId="2F628C74" w14:textId="743733AF" w:rsidR="006C4428" w:rsidRDefault="00AB4640">
      <w:pPr>
        <w:suppressAutoHyphens/>
        <w:ind w:firstLineChars="200" w:firstLine="560"/>
        <w:rPr>
          <w:rFonts w:ascii="仿宋" w:eastAsia="仿宋" w:hAnsi="仿宋" w:cs="仿宋"/>
          <w:sz w:val="28"/>
          <w:szCs w:val="28"/>
        </w:rPr>
      </w:pPr>
      <w:ins w:id="379" w:author="admin-SJW" w:date="2022-04-25T15:50:00Z">
        <w:del w:id="380" w:author="Admin-Y" w:date="2022-04-26T13:58:00Z">
          <w:r w:rsidDel="003157C3">
            <w:rPr>
              <w:rFonts w:ascii="仿宋" w:eastAsia="仿宋" w:hAnsi="仿宋" w:cs="仿宋"/>
              <w:sz w:val="28"/>
              <w:szCs w:val="28"/>
            </w:rPr>
            <w:delText>9</w:delText>
          </w:r>
        </w:del>
      </w:ins>
      <w:del w:id="381" w:author="Admin-Y" w:date="2022-04-26T13:58:00Z">
        <w:r w:rsidR="003451BD" w:rsidDel="003157C3">
          <w:rPr>
            <w:rFonts w:ascii="仿宋" w:eastAsia="仿宋" w:hAnsi="仿宋" w:cs="仿宋" w:hint="eastAsia"/>
            <w:sz w:val="28"/>
            <w:szCs w:val="28"/>
          </w:rPr>
          <w:delText>8</w:delText>
        </w:r>
      </w:del>
      <w:ins w:id="382" w:author="Admin-Y" w:date="2022-04-26T13:58:00Z">
        <w:r w:rsidR="003157C3">
          <w:rPr>
            <w:rFonts w:ascii="仿宋" w:eastAsia="仿宋" w:hAnsi="仿宋" w:cs="仿宋"/>
            <w:sz w:val="28"/>
            <w:szCs w:val="28"/>
          </w:rPr>
          <w:t>10</w:t>
        </w:r>
      </w:ins>
      <w:r w:rsidR="003451BD">
        <w:rPr>
          <w:rFonts w:ascii="仿宋" w:eastAsia="仿宋" w:hAnsi="仿宋" w:cs="仿宋" w:hint="eastAsia"/>
          <w:sz w:val="28"/>
          <w:szCs w:val="28"/>
        </w:rPr>
        <w:t>.1本</w:t>
      </w:r>
      <w:del w:id="383" w:author="admin-SJW" w:date="2022-04-25T14:47:00Z">
        <w:r w:rsidR="003451BD" w:rsidDel="00A124F4">
          <w:rPr>
            <w:rFonts w:ascii="仿宋" w:eastAsia="仿宋" w:hAnsi="仿宋" w:cs="仿宋" w:hint="eastAsia"/>
            <w:sz w:val="28"/>
            <w:szCs w:val="28"/>
          </w:rPr>
          <w:delText>合同</w:delText>
        </w:r>
      </w:del>
      <w:ins w:id="384" w:author="admin-SJW" w:date="2022-04-25T14:47:00Z">
        <w:r w:rsidR="00A124F4">
          <w:rPr>
            <w:rFonts w:ascii="仿宋" w:eastAsia="仿宋" w:hAnsi="仿宋" w:cs="仿宋" w:hint="eastAsia"/>
            <w:sz w:val="28"/>
            <w:szCs w:val="28"/>
          </w:rPr>
          <w:t>协议</w:t>
        </w:r>
      </w:ins>
      <w:ins w:id="385" w:author="admin-SJW" w:date="2022-04-25T14:48:00Z">
        <w:r w:rsidR="00352206">
          <w:rPr>
            <w:rFonts w:ascii="仿宋" w:eastAsia="仿宋" w:hAnsi="仿宋" w:cs="仿宋" w:hint="eastAsia"/>
            <w:sz w:val="28"/>
            <w:szCs w:val="28"/>
          </w:rPr>
          <w:t>解释与</w:t>
        </w:r>
      </w:ins>
      <w:r w:rsidR="003451BD">
        <w:rPr>
          <w:rFonts w:ascii="仿宋" w:eastAsia="仿宋" w:hAnsi="仿宋" w:cs="仿宋" w:hint="eastAsia"/>
          <w:sz w:val="28"/>
          <w:szCs w:val="28"/>
        </w:rPr>
        <w:t>适用中华人民共和国</w:t>
      </w:r>
      <w:ins w:id="386" w:author="admin-SJW" w:date="2022-04-25T14:48:00Z">
        <w:r w:rsidR="00352206">
          <w:rPr>
            <w:rFonts w:ascii="仿宋" w:eastAsia="仿宋" w:hAnsi="仿宋" w:cs="仿宋" w:hint="eastAsia"/>
            <w:sz w:val="28"/>
            <w:szCs w:val="28"/>
          </w:rPr>
          <w:t>大陆地区</w:t>
        </w:r>
      </w:ins>
      <w:r w:rsidR="003451BD">
        <w:rPr>
          <w:rFonts w:ascii="仿宋" w:eastAsia="仿宋" w:hAnsi="仿宋" w:cs="仿宋" w:hint="eastAsia"/>
          <w:sz w:val="28"/>
          <w:szCs w:val="28"/>
        </w:rPr>
        <w:t>法律。</w:t>
      </w:r>
    </w:p>
    <w:p w14:paraId="72B30DDD" w14:textId="744C4F42" w:rsidR="006C4428" w:rsidRDefault="00AB4640">
      <w:pPr>
        <w:suppressAutoHyphens/>
        <w:ind w:firstLineChars="200" w:firstLine="560"/>
        <w:rPr>
          <w:rFonts w:ascii="仿宋" w:eastAsia="仿宋" w:hAnsi="仿宋" w:cs="仿宋"/>
          <w:sz w:val="28"/>
          <w:szCs w:val="28"/>
        </w:rPr>
      </w:pPr>
      <w:ins w:id="387" w:author="admin-SJW" w:date="2022-04-25T15:50:00Z">
        <w:del w:id="388" w:author="Admin-Y" w:date="2022-04-26T13:58:00Z">
          <w:r w:rsidDel="003157C3">
            <w:rPr>
              <w:rFonts w:ascii="仿宋" w:eastAsia="仿宋" w:hAnsi="仿宋" w:cs="仿宋"/>
              <w:sz w:val="28"/>
              <w:szCs w:val="28"/>
            </w:rPr>
            <w:delText>9</w:delText>
          </w:r>
        </w:del>
      </w:ins>
      <w:del w:id="389" w:author="admin-SJW" w:date="2022-04-25T15:50:00Z">
        <w:r w:rsidR="003451BD" w:rsidDel="00AB4640">
          <w:rPr>
            <w:rFonts w:ascii="仿宋" w:eastAsia="仿宋" w:hAnsi="仿宋" w:cs="仿宋" w:hint="eastAsia"/>
            <w:sz w:val="28"/>
            <w:szCs w:val="28"/>
          </w:rPr>
          <w:delText>8</w:delText>
        </w:r>
      </w:del>
      <w:ins w:id="390" w:author="Admin-Y" w:date="2022-04-26T13:58:00Z">
        <w:r w:rsidR="003157C3">
          <w:rPr>
            <w:rFonts w:ascii="仿宋" w:eastAsia="仿宋" w:hAnsi="仿宋" w:cs="仿宋"/>
            <w:sz w:val="28"/>
            <w:szCs w:val="28"/>
          </w:rPr>
          <w:t>10</w:t>
        </w:r>
      </w:ins>
      <w:r w:rsidR="003451BD">
        <w:rPr>
          <w:rFonts w:ascii="仿宋" w:eastAsia="仿宋" w:hAnsi="仿宋" w:cs="仿宋" w:hint="eastAsia"/>
          <w:sz w:val="28"/>
          <w:szCs w:val="28"/>
        </w:rPr>
        <w:t>.2甲乙双方在</w:t>
      </w:r>
      <w:del w:id="391" w:author="admin-SJW" w:date="2022-04-25T14:47:00Z">
        <w:r w:rsidR="003451BD" w:rsidDel="00A124F4">
          <w:rPr>
            <w:rFonts w:ascii="仿宋" w:eastAsia="仿宋" w:hAnsi="仿宋" w:cs="仿宋" w:hint="eastAsia"/>
            <w:sz w:val="28"/>
            <w:szCs w:val="28"/>
          </w:rPr>
          <w:delText>合同</w:delText>
        </w:r>
      </w:del>
      <w:ins w:id="392" w:author="admin-SJW" w:date="2022-04-25T14:47:00Z">
        <w:r w:rsidR="00A124F4">
          <w:rPr>
            <w:rFonts w:ascii="仿宋" w:eastAsia="仿宋" w:hAnsi="仿宋" w:cs="仿宋" w:hint="eastAsia"/>
            <w:sz w:val="28"/>
            <w:szCs w:val="28"/>
          </w:rPr>
          <w:t>协议</w:t>
        </w:r>
      </w:ins>
      <w:ins w:id="393" w:author="admin-SJW" w:date="2022-04-25T14:48:00Z">
        <w:r w:rsidR="00352206">
          <w:rPr>
            <w:rFonts w:ascii="仿宋" w:eastAsia="仿宋" w:hAnsi="仿宋" w:cs="仿宋" w:hint="eastAsia"/>
            <w:sz w:val="28"/>
            <w:szCs w:val="28"/>
          </w:rPr>
          <w:t>生效及履行</w:t>
        </w:r>
      </w:ins>
      <w:r w:rsidR="003451BD">
        <w:rPr>
          <w:rFonts w:ascii="仿宋" w:eastAsia="仿宋" w:hAnsi="仿宋" w:cs="仿宋" w:hint="eastAsia"/>
          <w:sz w:val="28"/>
          <w:szCs w:val="28"/>
        </w:rPr>
        <w:t>期间发生争议事项时，而</w:t>
      </w:r>
      <w:del w:id="394" w:author="admin-SJW" w:date="2022-04-25T14:47:00Z">
        <w:r w:rsidR="003451BD" w:rsidDel="00A124F4">
          <w:rPr>
            <w:rFonts w:ascii="仿宋" w:eastAsia="仿宋" w:hAnsi="仿宋" w:cs="仿宋" w:hint="eastAsia"/>
            <w:sz w:val="28"/>
            <w:szCs w:val="28"/>
          </w:rPr>
          <w:delText>合同</w:delText>
        </w:r>
      </w:del>
      <w:ins w:id="395" w:author="admin-SJW" w:date="2022-04-25T14:47:00Z">
        <w:r w:rsidR="00A124F4">
          <w:rPr>
            <w:rFonts w:ascii="仿宋" w:eastAsia="仿宋" w:hAnsi="仿宋" w:cs="仿宋" w:hint="eastAsia"/>
            <w:sz w:val="28"/>
            <w:szCs w:val="28"/>
          </w:rPr>
          <w:t>协议</w:t>
        </w:r>
      </w:ins>
      <w:r w:rsidR="003451BD">
        <w:rPr>
          <w:rFonts w:ascii="仿宋" w:eastAsia="仿宋" w:hAnsi="仿宋" w:cs="仿宋" w:hint="eastAsia"/>
          <w:sz w:val="28"/>
          <w:szCs w:val="28"/>
        </w:rPr>
        <w:t>未做出明确规定的，双方应本着“友好合作、互惠互利、共同发展”的原则，共同协商解决。</w:t>
      </w:r>
    </w:p>
    <w:p w14:paraId="5A27BB50" w14:textId="580E6C13" w:rsidR="006C4428" w:rsidRDefault="003157C3">
      <w:pPr>
        <w:suppressAutoHyphens/>
        <w:ind w:firstLineChars="200" w:firstLine="560"/>
        <w:rPr>
          <w:rFonts w:ascii="仿宋" w:eastAsia="仿宋" w:hAnsi="仿宋" w:cs="仿宋"/>
          <w:sz w:val="28"/>
          <w:szCs w:val="28"/>
        </w:rPr>
      </w:pPr>
      <w:ins w:id="396" w:author="Admin-Y" w:date="2022-04-26T13:58:00Z">
        <w:r>
          <w:rPr>
            <w:rFonts w:ascii="仿宋" w:eastAsia="仿宋" w:hAnsi="仿宋" w:cs="仿宋"/>
            <w:sz w:val="28"/>
            <w:szCs w:val="28"/>
          </w:rPr>
          <w:t>10</w:t>
        </w:r>
      </w:ins>
      <w:ins w:id="397" w:author="admin-SJW" w:date="2022-04-25T15:50:00Z">
        <w:del w:id="398" w:author="Admin-Y" w:date="2022-04-26T13:58:00Z">
          <w:r w:rsidR="00AB4640" w:rsidDel="003157C3">
            <w:rPr>
              <w:rFonts w:ascii="仿宋" w:eastAsia="仿宋" w:hAnsi="仿宋" w:cs="仿宋"/>
              <w:sz w:val="28"/>
              <w:szCs w:val="28"/>
            </w:rPr>
            <w:delText>9</w:delText>
          </w:r>
        </w:del>
      </w:ins>
      <w:del w:id="399" w:author="admin-SJW" w:date="2022-04-25T15:50:00Z">
        <w:r w:rsidR="003451BD" w:rsidDel="00AB4640">
          <w:rPr>
            <w:rFonts w:ascii="仿宋" w:eastAsia="仿宋" w:hAnsi="仿宋" w:cs="仿宋" w:hint="eastAsia"/>
            <w:sz w:val="28"/>
            <w:szCs w:val="28"/>
          </w:rPr>
          <w:delText>8</w:delText>
        </w:r>
      </w:del>
      <w:r w:rsidR="003451BD">
        <w:rPr>
          <w:rFonts w:ascii="仿宋" w:eastAsia="仿宋" w:hAnsi="仿宋" w:cs="仿宋" w:hint="eastAsia"/>
          <w:sz w:val="28"/>
          <w:szCs w:val="28"/>
        </w:rPr>
        <w:t>.3协商不成时，将争议提交乙方所在地人民法院进行诉讼。</w:t>
      </w:r>
    </w:p>
    <w:p w14:paraId="4149D8C9" w14:textId="21C7DBA7" w:rsidR="006C4428" w:rsidDel="000923E6" w:rsidRDefault="003157C3" w:rsidP="000923E6">
      <w:pPr>
        <w:suppressAutoHyphens/>
        <w:ind w:firstLineChars="200" w:firstLine="560"/>
        <w:rPr>
          <w:del w:id="400" w:author="admin-SJW" w:date="2022-04-25T15:52:00Z"/>
          <w:rFonts w:ascii="仿宋" w:eastAsia="仿宋" w:hAnsi="仿宋" w:cs="仿宋"/>
          <w:sz w:val="28"/>
          <w:szCs w:val="28"/>
        </w:rPr>
      </w:pPr>
      <w:ins w:id="401" w:author="Admin-Y" w:date="2022-04-26T13:58:00Z">
        <w:r>
          <w:rPr>
            <w:rFonts w:ascii="仿宋" w:eastAsia="仿宋" w:hAnsi="仿宋" w:cs="仿宋"/>
            <w:sz w:val="28"/>
            <w:szCs w:val="28"/>
          </w:rPr>
          <w:t>10</w:t>
        </w:r>
      </w:ins>
      <w:ins w:id="402" w:author="admin-SJW" w:date="2022-04-25T15:50:00Z">
        <w:del w:id="403" w:author="Admin-Y" w:date="2022-04-26T13:58:00Z">
          <w:r w:rsidR="00AB4640" w:rsidDel="003157C3">
            <w:rPr>
              <w:rFonts w:ascii="仿宋" w:eastAsia="仿宋" w:hAnsi="仿宋" w:cs="仿宋"/>
              <w:sz w:val="28"/>
              <w:szCs w:val="28"/>
            </w:rPr>
            <w:delText>9</w:delText>
          </w:r>
        </w:del>
      </w:ins>
      <w:del w:id="404" w:author="admin-SJW" w:date="2022-04-25T15:50:00Z">
        <w:r w:rsidR="003451BD" w:rsidDel="00AB4640">
          <w:rPr>
            <w:rFonts w:ascii="仿宋" w:eastAsia="仿宋" w:hAnsi="仿宋" w:cs="仿宋" w:hint="eastAsia"/>
            <w:sz w:val="28"/>
            <w:szCs w:val="28"/>
          </w:rPr>
          <w:delText>8</w:delText>
        </w:r>
      </w:del>
      <w:r w:rsidR="003451BD">
        <w:rPr>
          <w:rFonts w:ascii="仿宋" w:eastAsia="仿宋" w:hAnsi="仿宋" w:cs="仿宋" w:hint="eastAsia"/>
          <w:sz w:val="28"/>
          <w:szCs w:val="28"/>
        </w:rPr>
        <w:t>.4本协议自甲乙双方加盖公章之日起生效，本协议一式【肆】份，甲乙双方各执【贰】份，具同等效力。</w:t>
      </w:r>
    </w:p>
    <w:p w14:paraId="5E74C8B8" w14:textId="77777777" w:rsidR="000923E6" w:rsidRDefault="000923E6">
      <w:pPr>
        <w:suppressAutoHyphens/>
        <w:ind w:firstLineChars="200" w:firstLine="560"/>
        <w:rPr>
          <w:ins w:id="405" w:author="admin-SJW" w:date="2022-04-25T15:52:00Z"/>
          <w:rFonts w:ascii="仿宋" w:eastAsia="仿宋" w:hAnsi="仿宋" w:cs="仿宋"/>
          <w:sz w:val="28"/>
          <w:szCs w:val="28"/>
        </w:rPr>
      </w:pPr>
    </w:p>
    <w:p w14:paraId="141A3986" w14:textId="0B4267CB" w:rsidR="006C4428" w:rsidDel="003157C3" w:rsidRDefault="003451BD">
      <w:pPr>
        <w:suppressAutoHyphens/>
        <w:jc w:val="center"/>
        <w:rPr>
          <w:del w:id="406" w:author="admin-SJW" w:date="2022-04-25T14:49:00Z"/>
          <w:rFonts w:ascii="仿宋" w:eastAsia="仿宋" w:hAnsi="仿宋" w:cs="仿宋"/>
          <w:sz w:val="28"/>
          <w:szCs w:val="28"/>
        </w:rPr>
      </w:pPr>
      <w:r>
        <w:rPr>
          <w:rFonts w:ascii="仿宋" w:eastAsia="仿宋" w:hAnsi="仿宋" w:cs="仿宋" w:hint="eastAsia"/>
          <w:sz w:val="28"/>
          <w:szCs w:val="28"/>
        </w:rPr>
        <w:t>（以下无正文</w:t>
      </w:r>
      <w:ins w:id="407" w:author="admin-SJW" w:date="2022-04-25T14:49:00Z">
        <w:r w:rsidR="00352206">
          <w:rPr>
            <w:rFonts w:ascii="仿宋" w:eastAsia="仿宋" w:hAnsi="仿宋" w:cs="仿宋" w:hint="eastAsia"/>
            <w:sz w:val="28"/>
            <w:szCs w:val="28"/>
          </w:rPr>
          <w:t>，为签字页</w:t>
        </w:r>
      </w:ins>
      <w:r>
        <w:rPr>
          <w:rFonts w:ascii="仿宋" w:eastAsia="仿宋" w:hAnsi="仿宋" w:cs="仿宋" w:hint="eastAsia"/>
          <w:sz w:val="28"/>
          <w:szCs w:val="28"/>
        </w:rPr>
        <w:t>）</w:t>
      </w:r>
    </w:p>
    <w:p w14:paraId="0D948D39" w14:textId="16FA7935" w:rsidR="003157C3" w:rsidRDefault="003157C3">
      <w:pPr>
        <w:widowControl/>
        <w:jc w:val="center"/>
        <w:rPr>
          <w:ins w:id="408" w:author="Admin-Y" w:date="2022-04-26T13:58:00Z"/>
          <w:rFonts w:ascii="仿宋" w:eastAsia="仿宋" w:hAnsi="仿宋" w:cs="仿宋"/>
          <w:sz w:val="28"/>
          <w:szCs w:val="28"/>
        </w:rPr>
        <w:pPrChange w:id="409" w:author="admin-SJW" w:date="2022-04-26T14:54:00Z">
          <w:pPr>
            <w:widowControl/>
            <w:jc w:val="left"/>
          </w:pPr>
        </w:pPrChange>
      </w:pPr>
      <w:ins w:id="410" w:author="Admin-Y" w:date="2022-04-26T13:58:00Z">
        <w:r>
          <w:rPr>
            <w:rFonts w:ascii="仿宋" w:eastAsia="仿宋" w:hAnsi="仿宋" w:cs="仿宋"/>
            <w:sz w:val="28"/>
            <w:szCs w:val="28"/>
          </w:rPr>
          <w:br w:type="page"/>
        </w:r>
      </w:ins>
    </w:p>
    <w:p w14:paraId="0C72E547" w14:textId="411A3C08" w:rsidR="000923E6" w:rsidRPr="000923E6" w:rsidDel="003157C3" w:rsidRDefault="000923E6" w:rsidP="000242BD">
      <w:pPr>
        <w:suppressAutoHyphens/>
        <w:jc w:val="center"/>
        <w:rPr>
          <w:ins w:id="411" w:author="admin-SJW" w:date="2022-04-25T15:50:00Z"/>
          <w:del w:id="412" w:author="Admin-Y" w:date="2022-04-26T13:58:00Z"/>
          <w:rFonts w:ascii="仿宋" w:eastAsia="仿宋" w:hAnsi="仿宋" w:cs="仿宋"/>
          <w:sz w:val="28"/>
          <w:szCs w:val="28"/>
        </w:rPr>
      </w:pPr>
    </w:p>
    <w:p w14:paraId="4785B6B1" w14:textId="78FCAF65" w:rsidR="006C4428" w:rsidDel="00352206" w:rsidRDefault="006C4428" w:rsidP="000242BD">
      <w:pPr>
        <w:suppressAutoHyphens/>
        <w:ind w:firstLineChars="200" w:firstLine="560"/>
        <w:rPr>
          <w:del w:id="413" w:author="admin-SJW" w:date="2022-04-25T14:49:00Z"/>
          <w:rFonts w:ascii="仿宋" w:eastAsia="仿宋" w:hAnsi="仿宋" w:cs="仿宋"/>
          <w:sz w:val="28"/>
          <w:szCs w:val="28"/>
        </w:rPr>
      </w:pPr>
    </w:p>
    <w:p w14:paraId="6FBE8435" w14:textId="10E1AA5C" w:rsidR="006C4428" w:rsidDel="00352206" w:rsidRDefault="006C4428">
      <w:pPr>
        <w:rPr>
          <w:del w:id="414" w:author="admin-SJW" w:date="2022-04-25T14:49:00Z"/>
          <w:rFonts w:ascii="仿宋" w:eastAsia="仿宋" w:hAnsi="仿宋" w:cs="仿宋"/>
          <w:sz w:val="28"/>
          <w:szCs w:val="28"/>
        </w:rPr>
      </w:pPr>
    </w:p>
    <w:p w14:paraId="7AE2D245" w14:textId="3C5137DB" w:rsidR="006C4428" w:rsidDel="00352206" w:rsidRDefault="006C4428">
      <w:pPr>
        <w:rPr>
          <w:del w:id="415" w:author="admin-SJW" w:date="2022-04-25T14:49:00Z"/>
          <w:rFonts w:ascii="仿宋" w:eastAsia="仿宋" w:hAnsi="仿宋" w:cs="仿宋"/>
          <w:sz w:val="28"/>
          <w:szCs w:val="28"/>
        </w:rPr>
      </w:pPr>
    </w:p>
    <w:p w14:paraId="6AA9AC5B" w14:textId="12D89B63" w:rsidR="006C4428" w:rsidDel="00352206" w:rsidRDefault="006C4428">
      <w:pPr>
        <w:rPr>
          <w:del w:id="416" w:author="admin-SJW" w:date="2022-04-25T14:49:00Z"/>
          <w:rFonts w:ascii="仿宋" w:eastAsia="仿宋" w:hAnsi="仿宋" w:cs="仿宋"/>
          <w:sz w:val="28"/>
          <w:szCs w:val="28"/>
        </w:rPr>
      </w:pPr>
    </w:p>
    <w:p w14:paraId="0A4612AD" w14:textId="1ACDDBBD" w:rsidR="006C4428" w:rsidDel="00352206" w:rsidRDefault="006C4428">
      <w:pPr>
        <w:rPr>
          <w:del w:id="417" w:author="admin-SJW" w:date="2022-04-25T14:49:00Z"/>
          <w:rFonts w:ascii="仿宋" w:eastAsia="仿宋" w:hAnsi="仿宋" w:cs="仿宋"/>
          <w:sz w:val="28"/>
          <w:szCs w:val="28"/>
        </w:rPr>
      </w:pPr>
    </w:p>
    <w:p w14:paraId="3D4734BD" w14:textId="6673B308" w:rsidR="006C4428" w:rsidDel="00352206" w:rsidRDefault="006C4428">
      <w:pPr>
        <w:rPr>
          <w:del w:id="418" w:author="admin-SJW" w:date="2022-04-25T14:49:00Z"/>
          <w:rFonts w:ascii="仿宋" w:eastAsia="仿宋" w:hAnsi="仿宋" w:cs="仿宋"/>
          <w:sz w:val="28"/>
          <w:szCs w:val="28"/>
        </w:rPr>
      </w:pPr>
    </w:p>
    <w:p w14:paraId="6FBF11D8" w14:textId="7FA81DC8" w:rsidR="006C4428" w:rsidDel="00352206" w:rsidRDefault="006C4428">
      <w:pPr>
        <w:rPr>
          <w:del w:id="419" w:author="admin-SJW" w:date="2022-04-25T14:49:00Z"/>
          <w:rFonts w:ascii="仿宋" w:eastAsia="仿宋" w:hAnsi="仿宋" w:cs="仿宋"/>
          <w:sz w:val="28"/>
          <w:szCs w:val="28"/>
        </w:rPr>
      </w:pPr>
    </w:p>
    <w:p w14:paraId="101C8DD9" w14:textId="6F8B86BA" w:rsidR="006C4428" w:rsidDel="00352206" w:rsidRDefault="006C4428">
      <w:pPr>
        <w:rPr>
          <w:del w:id="420" w:author="admin-SJW" w:date="2022-04-25T14:49:00Z"/>
          <w:rFonts w:ascii="仿宋" w:eastAsia="仿宋" w:hAnsi="仿宋" w:cs="仿宋"/>
          <w:sz w:val="28"/>
          <w:szCs w:val="28"/>
        </w:rPr>
      </w:pPr>
    </w:p>
    <w:p w14:paraId="327A7368" w14:textId="56BC7E30" w:rsidR="006C4428" w:rsidDel="00352206" w:rsidRDefault="006C4428">
      <w:pPr>
        <w:rPr>
          <w:del w:id="421" w:author="admin-SJW" w:date="2022-04-25T14:49:00Z"/>
          <w:rFonts w:ascii="仿宋" w:eastAsia="仿宋" w:hAnsi="仿宋" w:cs="仿宋"/>
          <w:sz w:val="28"/>
          <w:szCs w:val="28"/>
        </w:rPr>
      </w:pPr>
    </w:p>
    <w:p w14:paraId="1EAA31C1" w14:textId="1841D194" w:rsidR="006C4428" w:rsidDel="00352206" w:rsidRDefault="006C4428">
      <w:pPr>
        <w:rPr>
          <w:del w:id="422" w:author="admin-SJW" w:date="2022-04-25T14:49:00Z"/>
          <w:rFonts w:ascii="仿宋" w:eastAsia="仿宋" w:hAnsi="仿宋" w:cs="仿宋"/>
          <w:sz w:val="28"/>
          <w:szCs w:val="28"/>
        </w:rPr>
      </w:pPr>
    </w:p>
    <w:p w14:paraId="02436BD8" w14:textId="3011E1F3" w:rsidR="006C4428" w:rsidDel="00352206" w:rsidRDefault="006C4428">
      <w:pPr>
        <w:rPr>
          <w:del w:id="423" w:author="admin-SJW" w:date="2022-04-25T14:49:00Z"/>
          <w:rFonts w:ascii="仿宋" w:eastAsia="仿宋" w:hAnsi="仿宋" w:cs="仿宋"/>
          <w:sz w:val="28"/>
          <w:szCs w:val="28"/>
        </w:rPr>
      </w:pPr>
    </w:p>
    <w:p w14:paraId="6F8CEFD1" w14:textId="3915F02F" w:rsidR="006C4428" w:rsidDel="00352206" w:rsidRDefault="006C4428">
      <w:pPr>
        <w:rPr>
          <w:del w:id="424" w:author="admin-SJW" w:date="2022-04-25T14:49:00Z"/>
          <w:rFonts w:ascii="仿宋" w:eastAsia="仿宋" w:hAnsi="仿宋" w:cs="仿宋"/>
          <w:sz w:val="28"/>
          <w:szCs w:val="28"/>
        </w:rPr>
      </w:pPr>
    </w:p>
    <w:p w14:paraId="0CD92788" w14:textId="19AC0ACD" w:rsidR="006C4428" w:rsidDel="00352206" w:rsidRDefault="006C4428">
      <w:pPr>
        <w:rPr>
          <w:del w:id="425" w:author="admin-SJW" w:date="2022-04-25T14:49:00Z"/>
          <w:rFonts w:ascii="仿宋" w:eastAsia="仿宋" w:hAnsi="仿宋" w:cs="仿宋"/>
          <w:sz w:val="28"/>
          <w:szCs w:val="28"/>
        </w:rPr>
      </w:pPr>
    </w:p>
    <w:p w14:paraId="01CE4787" w14:textId="790D3885" w:rsidR="006C4428" w:rsidDel="00352206" w:rsidRDefault="006C4428">
      <w:pPr>
        <w:rPr>
          <w:del w:id="426" w:author="admin-SJW" w:date="2022-04-25T14:49:00Z"/>
          <w:rFonts w:ascii="仿宋" w:eastAsia="仿宋" w:hAnsi="仿宋" w:cs="仿宋"/>
          <w:sz w:val="28"/>
          <w:szCs w:val="28"/>
        </w:rPr>
      </w:pPr>
    </w:p>
    <w:p w14:paraId="619AC595" w14:textId="77777777" w:rsidR="006C4428" w:rsidRDefault="003451BD">
      <w:pPr>
        <w:jc w:val="center"/>
        <w:rPr>
          <w:rFonts w:ascii="仿宋" w:eastAsia="仿宋" w:hAnsi="仿宋" w:cs="仿宋"/>
          <w:b/>
          <w:bCs/>
          <w:sz w:val="36"/>
          <w:szCs w:val="36"/>
        </w:rPr>
      </w:pPr>
      <w:r>
        <w:rPr>
          <w:rFonts w:ascii="仿宋" w:eastAsia="仿宋" w:hAnsi="仿宋" w:cs="仿宋" w:hint="eastAsia"/>
          <w:b/>
          <w:bCs/>
          <w:sz w:val="36"/>
          <w:szCs w:val="36"/>
        </w:rPr>
        <w:t>签     字     页</w:t>
      </w:r>
    </w:p>
    <w:p w14:paraId="099AC02C" w14:textId="77777777" w:rsidR="006C4428" w:rsidRDefault="003451BD">
      <w:pPr>
        <w:jc w:val="center"/>
        <w:rPr>
          <w:rFonts w:ascii="仿宋" w:eastAsia="仿宋" w:hAnsi="仿宋" w:cs="仿宋"/>
          <w:b/>
          <w:bCs/>
          <w:sz w:val="24"/>
          <w:szCs w:val="20"/>
        </w:rPr>
      </w:pPr>
      <w:r>
        <w:rPr>
          <w:rFonts w:ascii="仿宋" w:eastAsia="仿宋" w:hAnsi="仿宋" w:cs="仿宋" w:hint="eastAsia"/>
          <w:b/>
          <w:bCs/>
          <w:sz w:val="28"/>
          <w:szCs w:val="28"/>
        </w:rPr>
        <w:t>（本页无正文）</w:t>
      </w:r>
    </w:p>
    <w:tbl>
      <w:tblPr>
        <w:tblW w:w="9505" w:type="dxa"/>
        <w:jc w:val="center"/>
        <w:tblLayout w:type="fixed"/>
        <w:tblLook w:val="04A0" w:firstRow="1" w:lastRow="0" w:firstColumn="1" w:lastColumn="0" w:noHBand="0" w:noVBand="1"/>
      </w:tblPr>
      <w:tblGrid>
        <w:gridCol w:w="4728"/>
        <w:gridCol w:w="4777"/>
      </w:tblGrid>
      <w:tr w:rsidR="006C4428" w14:paraId="23B35563" w14:textId="77777777">
        <w:trPr>
          <w:jc w:val="center"/>
        </w:trPr>
        <w:tc>
          <w:tcPr>
            <w:tcW w:w="4728" w:type="dxa"/>
          </w:tcPr>
          <w:p w14:paraId="10CB16B4" w14:textId="77777777" w:rsidR="006C4428" w:rsidRDefault="003451BD">
            <w:pPr>
              <w:spacing w:line="560" w:lineRule="exact"/>
              <w:ind w:leftChars="145" w:left="304" w:firstLineChars="9" w:firstLine="25"/>
              <w:rPr>
                <w:rFonts w:ascii="仿宋" w:eastAsia="仿宋" w:hAnsi="仿宋" w:cs="仿宋"/>
                <w:b/>
                <w:bCs/>
                <w:sz w:val="28"/>
                <w:szCs w:val="28"/>
              </w:rPr>
            </w:pPr>
            <w:r>
              <w:rPr>
                <w:rFonts w:ascii="仿宋" w:eastAsia="仿宋" w:hAnsi="仿宋" w:cs="仿宋" w:hint="eastAsia"/>
                <w:b/>
                <w:bCs/>
                <w:sz w:val="28"/>
                <w:szCs w:val="28"/>
              </w:rPr>
              <w:t>甲方(盖章)：</w:t>
            </w:r>
          </w:p>
          <w:p w14:paraId="5A32AC24" w14:textId="77777777" w:rsidR="006C4428" w:rsidRDefault="003451BD">
            <w:pPr>
              <w:spacing w:line="560" w:lineRule="exact"/>
              <w:ind w:leftChars="145" w:left="304" w:firstLineChars="9" w:firstLine="25"/>
              <w:rPr>
                <w:rFonts w:ascii="仿宋" w:eastAsia="仿宋" w:hAnsi="仿宋" w:cs="仿宋"/>
                <w:b/>
                <w:bCs/>
                <w:sz w:val="28"/>
                <w:szCs w:val="28"/>
              </w:rPr>
            </w:pPr>
            <w:r>
              <w:rPr>
                <w:rFonts w:ascii="仿宋" w:eastAsia="仿宋" w:hAnsi="仿宋" w:cs="仿宋" w:hint="eastAsia"/>
                <w:sz w:val="28"/>
                <w:szCs w:val="28"/>
              </w:rPr>
              <w:t>海口国大电信设备有限公司</w:t>
            </w:r>
            <w:proofErr w:type="gramStart"/>
            <w:r>
              <w:rPr>
                <w:rFonts w:ascii="仿宋" w:eastAsia="仿宋" w:hAnsi="仿宋" w:cs="仿宋" w:hint="eastAsia"/>
                <w:sz w:val="28"/>
                <w:szCs w:val="28"/>
              </w:rPr>
              <w:t>京华城店</w:t>
            </w:r>
            <w:proofErr w:type="gramEnd"/>
          </w:p>
        </w:tc>
        <w:tc>
          <w:tcPr>
            <w:tcW w:w="4777" w:type="dxa"/>
          </w:tcPr>
          <w:p w14:paraId="6502B61F" w14:textId="77777777" w:rsidR="006C4428" w:rsidRDefault="003451BD">
            <w:pPr>
              <w:spacing w:line="560" w:lineRule="exact"/>
              <w:ind w:leftChars="145" w:left="304" w:firstLineChars="9" w:firstLine="25"/>
              <w:rPr>
                <w:rFonts w:ascii="仿宋" w:eastAsia="仿宋" w:hAnsi="仿宋" w:cs="仿宋"/>
                <w:b/>
                <w:bCs/>
                <w:sz w:val="28"/>
                <w:szCs w:val="28"/>
              </w:rPr>
            </w:pPr>
            <w:r>
              <w:rPr>
                <w:rFonts w:ascii="仿宋" w:eastAsia="仿宋" w:hAnsi="仿宋" w:cs="仿宋" w:hint="eastAsia"/>
                <w:b/>
                <w:bCs/>
                <w:sz w:val="28"/>
                <w:szCs w:val="28"/>
              </w:rPr>
              <w:t>乙方(盖章)：</w:t>
            </w:r>
          </w:p>
          <w:p w14:paraId="3411A352" w14:textId="77777777" w:rsidR="006C4428" w:rsidRDefault="003451BD">
            <w:pPr>
              <w:spacing w:line="560" w:lineRule="exact"/>
              <w:ind w:leftChars="145" w:left="304" w:firstLineChars="9" w:firstLine="25"/>
              <w:rPr>
                <w:rFonts w:ascii="仿宋" w:eastAsia="仿宋" w:hAnsi="仿宋" w:cs="仿宋"/>
                <w:b/>
                <w:bCs/>
                <w:sz w:val="28"/>
                <w:szCs w:val="28"/>
              </w:rPr>
            </w:pPr>
            <w:r>
              <w:rPr>
                <w:rFonts w:ascii="仿宋" w:eastAsia="仿宋" w:hAnsi="仿宋" w:cs="仿宋" w:hint="eastAsia"/>
                <w:kern w:val="0"/>
                <w:sz w:val="28"/>
                <w:szCs w:val="28"/>
              </w:rPr>
              <w:t>海南申能新能源有限</w:t>
            </w:r>
            <w:r>
              <w:rPr>
                <w:rFonts w:ascii="仿宋" w:eastAsia="仿宋" w:hAnsi="仿宋" w:cs="仿宋" w:hint="eastAsia"/>
                <w:sz w:val="28"/>
                <w:szCs w:val="28"/>
              </w:rPr>
              <w:t>公司</w:t>
            </w:r>
          </w:p>
        </w:tc>
      </w:tr>
      <w:tr w:rsidR="006C4428" w14:paraId="221B6CE3" w14:textId="77777777">
        <w:trPr>
          <w:jc w:val="center"/>
        </w:trPr>
        <w:tc>
          <w:tcPr>
            <w:tcW w:w="4728" w:type="dxa"/>
          </w:tcPr>
          <w:p w14:paraId="31DF6D37" w14:textId="77777777" w:rsidR="006C4428" w:rsidRDefault="006C4428">
            <w:pPr>
              <w:spacing w:line="560" w:lineRule="exact"/>
              <w:ind w:leftChars="145" w:left="304" w:firstLineChars="9" w:firstLine="25"/>
              <w:rPr>
                <w:rFonts w:ascii="仿宋" w:eastAsia="仿宋" w:hAnsi="仿宋" w:cs="仿宋"/>
                <w:sz w:val="28"/>
                <w:szCs w:val="28"/>
              </w:rPr>
            </w:pPr>
          </w:p>
          <w:p w14:paraId="636D9DF0" w14:textId="77777777" w:rsidR="006C4428" w:rsidRDefault="003451BD">
            <w:pPr>
              <w:spacing w:line="560" w:lineRule="exact"/>
              <w:ind w:leftChars="145" w:left="304" w:firstLineChars="9" w:firstLine="25"/>
              <w:rPr>
                <w:rFonts w:ascii="仿宋" w:eastAsia="仿宋" w:hAnsi="仿宋" w:cs="仿宋"/>
                <w:sz w:val="28"/>
                <w:szCs w:val="28"/>
              </w:rPr>
            </w:pPr>
            <w:r>
              <w:rPr>
                <w:rFonts w:ascii="仿宋" w:eastAsia="仿宋" w:hAnsi="仿宋" w:cs="仿宋" w:hint="eastAsia"/>
                <w:sz w:val="28"/>
                <w:szCs w:val="28"/>
              </w:rPr>
              <w:t>法定代表人或</w:t>
            </w:r>
          </w:p>
          <w:p w14:paraId="7F50DA8C" w14:textId="77777777" w:rsidR="006C4428" w:rsidRDefault="003451BD">
            <w:pPr>
              <w:spacing w:line="560" w:lineRule="exact"/>
              <w:ind w:leftChars="145" w:left="304" w:firstLineChars="9" w:firstLine="25"/>
              <w:rPr>
                <w:rFonts w:ascii="仿宋" w:eastAsia="仿宋" w:hAnsi="仿宋" w:cs="仿宋"/>
                <w:sz w:val="28"/>
                <w:szCs w:val="28"/>
              </w:rPr>
            </w:pPr>
            <w:r>
              <w:rPr>
                <w:rFonts w:ascii="仿宋" w:eastAsia="仿宋" w:hAnsi="仿宋" w:cs="仿宋" w:hint="eastAsia"/>
                <w:sz w:val="28"/>
                <w:szCs w:val="28"/>
              </w:rPr>
              <w:lastRenderedPageBreak/>
              <w:t>委托代理人：</w:t>
            </w:r>
          </w:p>
        </w:tc>
        <w:tc>
          <w:tcPr>
            <w:tcW w:w="4777" w:type="dxa"/>
          </w:tcPr>
          <w:p w14:paraId="5BDD2F4F" w14:textId="77777777" w:rsidR="006C4428" w:rsidRDefault="006C4428">
            <w:pPr>
              <w:spacing w:line="560" w:lineRule="exact"/>
              <w:ind w:leftChars="145" w:left="304" w:firstLineChars="9" w:firstLine="25"/>
              <w:rPr>
                <w:rFonts w:ascii="仿宋" w:eastAsia="仿宋" w:hAnsi="仿宋" w:cs="仿宋"/>
                <w:sz w:val="28"/>
                <w:szCs w:val="28"/>
              </w:rPr>
            </w:pPr>
          </w:p>
          <w:p w14:paraId="4F6CCCAE" w14:textId="77777777" w:rsidR="006C4428" w:rsidRDefault="003451BD">
            <w:pPr>
              <w:spacing w:line="560" w:lineRule="exact"/>
              <w:ind w:leftChars="145" w:left="304" w:firstLineChars="9" w:firstLine="25"/>
              <w:rPr>
                <w:rFonts w:ascii="仿宋" w:eastAsia="仿宋" w:hAnsi="仿宋" w:cs="仿宋"/>
                <w:sz w:val="28"/>
                <w:szCs w:val="28"/>
              </w:rPr>
            </w:pPr>
            <w:r>
              <w:rPr>
                <w:rFonts w:ascii="仿宋" w:eastAsia="仿宋" w:hAnsi="仿宋" w:cs="仿宋" w:hint="eastAsia"/>
                <w:sz w:val="28"/>
                <w:szCs w:val="28"/>
              </w:rPr>
              <w:t>法定代表人或</w:t>
            </w:r>
          </w:p>
          <w:p w14:paraId="1BF50708" w14:textId="77777777" w:rsidR="006C4428" w:rsidRDefault="003451BD">
            <w:pPr>
              <w:spacing w:line="560" w:lineRule="exact"/>
              <w:ind w:leftChars="145" w:left="304" w:firstLineChars="9" w:firstLine="25"/>
              <w:rPr>
                <w:rFonts w:ascii="仿宋" w:eastAsia="仿宋" w:hAnsi="仿宋" w:cs="仿宋"/>
                <w:sz w:val="28"/>
                <w:szCs w:val="28"/>
              </w:rPr>
            </w:pPr>
            <w:r>
              <w:rPr>
                <w:rFonts w:ascii="仿宋" w:eastAsia="仿宋" w:hAnsi="仿宋" w:cs="仿宋" w:hint="eastAsia"/>
                <w:sz w:val="28"/>
                <w:szCs w:val="28"/>
              </w:rPr>
              <w:lastRenderedPageBreak/>
              <w:t>委托代理人：</w:t>
            </w:r>
          </w:p>
        </w:tc>
      </w:tr>
      <w:tr w:rsidR="006C4428" w14:paraId="372E3659" w14:textId="77777777">
        <w:trPr>
          <w:jc w:val="center"/>
        </w:trPr>
        <w:tc>
          <w:tcPr>
            <w:tcW w:w="4728" w:type="dxa"/>
          </w:tcPr>
          <w:p w14:paraId="112D1609" w14:textId="77777777" w:rsidR="006C4428" w:rsidRDefault="006C4428">
            <w:pPr>
              <w:spacing w:line="560" w:lineRule="exact"/>
              <w:ind w:leftChars="145" w:left="304" w:firstLineChars="9" w:firstLine="25"/>
              <w:rPr>
                <w:rFonts w:ascii="仿宋" w:eastAsia="仿宋" w:hAnsi="仿宋" w:cs="仿宋"/>
                <w:sz w:val="28"/>
                <w:szCs w:val="28"/>
              </w:rPr>
            </w:pPr>
          </w:p>
        </w:tc>
        <w:tc>
          <w:tcPr>
            <w:tcW w:w="4777" w:type="dxa"/>
          </w:tcPr>
          <w:p w14:paraId="09B31B62" w14:textId="77777777" w:rsidR="006C4428" w:rsidRDefault="006C4428">
            <w:pPr>
              <w:spacing w:line="560" w:lineRule="exact"/>
              <w:ind w:leftChars="145" w:left="304" w:firstLineChars="9" w:firstLine="25"/>
              <w:rPr>
                <w:rFonts w:ascii="仿宋" w:eastAsia="仿宋" w:hAnsi="仿宋" w:cs="仿宋"/>
                <w:sz w:val="28"/>
                <w:szCs w:val="28"/>
              </w:rPr>
            </w:pPr>
          </w:p>
        </w:tc>
      </w:tr>
      <w:tr w:rsidR="006C4428" w14:paraId="73ADB18C" w14:textId="77777777">
        <w:trPr>
          <w:jc w:val="center"/>
        </w:trPr>
        <w:tc>
          <w:tcPr>
            <w:tcW w:w="4728" w:type="dxa"/>
          </w:tcPr>
          <w:p w14:paraId="02E7D392" w14:textId="0B245E43" w:rsidR="006C4428" w:rsidRDefault="003451BD">
            <w:pPr>
              <w:spacing w:line="560" w:lineRule="exact"/>
              <w:ind w:leftChars="145" w:left="304" w:firstLineChars="9" w:firstLine="25"/>
              <w:rPr>
                <w:rFonts w:ascii="仿宋" w:eastAsia="仿宋" w:hAnsi="仿宋" w:cs="仿宋"/>
                <w:sz w:val="28"/>
                <w:szCs w:val="28"/>
              </w:rPr>
            </w:pPr>
            <w:r>
              <w:rPr>
                <w:rFonts w:ascii="仿宋" w:eastAsia="仿宋" w:hAnsi="仿宋" w:cs="仿宋" w:hint="eastAsia"/>
                <w:sz w:val="28"/>
                <w:szCs w:val="28"/>
              </w:rPr>
              <w:t>通</w:t>
            </w:r>
            <w:ins w:id="427" w:author="admin-SJW" w:date="2022-04-25T02:05:00Z">
              <w:r w:rsidR="00C50D73">
                <w:rPr>
                  <w:rFonts w:ascii="仿宋" w:eastAsia="仿宋" w:hAnsi="仿宋" w:cs="仿宋" w:hint="eastAsia"/>
                  <w:sz w:val="28"/>
                  <w:szCs w:val="28"/>
                </w:rPr>
                <w:t>讯</w:t>
              </w:r>
            </w:ins>
            <w:del w:id="428" w:author="admin-SJW" w:date="2022-04-25T02:05:00Z">
              <w:r w:rsidDel="00C50D73">
                <w:rPr>
                  <w:rFonts w:ascii="仿宋" w:eastAsia="仿宋" w:hAnsi="仿宋" w:cs="仿宋" w:hint="eastAsia"/>
                  <w:sz w:val="28"/>
                  <w:szCs w:val="28"/>
                </w:rPr>
                <w:delText>迅</w:delText>
              </w:r>
            </w:del>
            <w:r>
              <w:rPr>
                <w:rFonts w:ascii="仿宋" w:eastAsia="仿宋" w:hAnsi="仿宋" w:cs="仿宋" w:hint="eastAsia"/>
                <w:sz w:val="28"/>
                <w:szCs w:val="28"/>
              </w:rPr>
              <w:t>地址：海南省海口市</w:t>
            </w:r>
            <w:proofErr w:type="gramStart"/>
            <w:r>
              <w:rPr>
                <w:rFonts w:ascii="仿宋" w:eastAsia="仿宋" w:hAnsi="仿宋" w:cs="仿宋" w:hint="eastAsia"/>
                <w:sz w:val="28"/>
                <w:szCs w:val="28"/>
              </w:rPr>
              <w:t>龙华区</w:t>
            </w:r>
            <w:proofErr w:type="gramEnd"/>
            <w:r>
              <w:rPr>
                <w:rFonts w:ascii="仿宋" w:eastAsia="仿宋" w:hAnsi="仿宋" w:cs="仿宋" w:hint="eastAsia"/>
                <w:sz w:val="28"/>
                <w:szCs w:val="28"/>
              </w:rPr>
              <w:t>玉沙路21号</w:t>
            </w:r>
            <w:proofErr w:type="gramStart"/>
            <w:r>
              <w:rPr>
                <w:rFonts w:ascii="仿宋" w:eastAsia="仿宋" w:hAnsi="仿宋" w:cs="仿宋" w:hint="eastAsia"/>
                <w:sz w:val="28"/>
                <w:szCs w:val="28"/>
              </w:rPr>
              <w:t>玉沙京华城</w:t>
            </w:r>
            <w:proofErr w:type="gramEnd"/>
            <w:r>
              <w:rPr>
                <w:rFonts w:ascii="仿宋" w:eastAsia="仿宋" w:hAnsi="仿宋" w:cs="仿宋" w:hint="eastAsia"/>
                <w:sz w:val="28"/>
                <w:szCs w:val="28"/>
              </w:rPr>
              <w:t>1FA010-A012号</w:t>
            </w:r>
          </w:p>
        </w:tc>
        <w:tc>
          <w:tcPr>
            <w:tcW w:w="4777" w:type="dxa"/>
          </w:tcPr>
          <w:p w14:paraId="12AC3659" w14:textId="0A0DFC44" w:rsidR="006C4428" w:rsidRDefault="003451BD">
            <w:pPr>
              <w:spacing w:line="560" w:lineRule="exact"/>
              <w:ind w:leftChars="145" w:left="304" w:firstLineChars="9" w:firstLine="25"/>
              <w:rPr>
                <w:rFonts w:ascii="仿宋" w:eastAsia="仿宋" w:hAnsi="仿宋" w:cs="仿宋"/>
                <w:sz w:val="28"/>
                <w:szCs w:val="28"/>
              </w:rPr>
            </w:pPr>
            <w:r>
              <w:rPr>
                <w:rFonts w:ascii="仿宋" w:eastAsia="仿宋" w:hAnsi="仿宋" w:cs="仿宋" w:hint="eastAsia"/>
                <w:sz w:val="28"/>
                <w:szCs w:val="28"/>
              </w:rPr>
              <w:t>通</w:t>
            </w:r>
            <w:ins w:id="429" w:author="admin-SJW" w:date="2022-04-25T02:05:00Z">
              <w:r w:rsidR="00C50D73">
                <w:rPr>
                  <w:rFonts w:ascii="仿宋" w:eastAsia="仿宋" w:hAnsi="仿宋" w:cs="仿宋" w:hint="eastAsia"/>
                  <w:sz w:val="28"/>
                  <w:szCs w:val="28"/>
                </w:rPr>
                <w:t>讯</w:t>
              </w:r>
            </w:ins>
            <w:del w:id="430" w:author="admin-SJW" w:date="2022-04-25T02:05:00Z">
              <w:r w:rsidDel="00C50D73">
                <w:rPr>
                  <w:rFonts w:ascii="仿宋" w:eastAsia="仿宋" w:hAnsi="仿宋" w:cs="仿宋" w:hint="eastAsia"/>
                  <w:sz w:val="28"/>
                  <w:szCs w:val="28"/>
                </w:rPr>
                <w:delText>迅</w:delText>
              </w:r>
            </w:del>
            <w:r>
              <w:rPr>
                <w:rFonts w:ascii="仿宋" w:eastAsia="仿宋" w:hAnsi="仿宋" w:cs="仿宋" w:hint="eastAsia"/>
                <w:sz w:val="28"/>
                <w:szCs w:val="28"/>
              </w:rPr>
              <w:t>地址：海口市</w:t>
            </w:r>
            <w:proofErr w:type="gramStart"/>
            <w:r>
              <w:rPr>
                <w:rFonts w:ascii="仿宋" w:eastAsia="仿宋" w:hAnsi="仿宋" w:cs="仿宋" w:hint="eastAsia"/>
                <w:sz w:val="28"/>
                <w:szCs w:val="28"/>
              </w:rPr>
              <w:t>龙华区</w:t>
            </w:r>
            <w:proofErr w:type="gramEnd"/>
            <w:r>
              <w:rPr>
                <w:rFonts w:ascii="仿宋" w:eastAsia="仿宋" w:hAnsi="仿宋" w:cs="仿宋" w:hint="eastAsia"/>
                <w:sz w:val="28"/>
                <w:szCs w:val="28"/>
              </w:rPr>
              <w:t>国贸路56号北京大厦8G</w:t>
            </w:r>
          </w:p>
        </w:tc>
      </w:tr>
      <w:tr w:rsidR="006C4428" w14:paraId="542AE3F6" w14:textId="77777777">
        <w:trPr>
          <w:jc w:val="center"/>
        </w:trPr>
        <w:tc>
          <w:tcPr>
            <w:tcW w:w="4728" w:type="dxa"/>
          </w:tcPr>
          <w:p w14:paraId="6981480F" w14:textId="77777777" w:rsidR="006C4428" w:rsidRDefault="006C4428">
            <w:pPr>
              <w:spacing w:line="560" w:lineRule="exact"/>
              <w:ind w:leftChars="145" w:left="304" w:firstLineChars="9" w:firstLine="25"/>
              <w:rPr>
                <w:rFonts w:ascii="仿宋" w:eastAsia="仿宋" w:hAnsi="仿宋" w:cs="仿宋"/>
                <w:sz w:val="28"/>
                <w:szCs w:val="28"/>
              </w:rPr>
            </w:pPr>
          </w:p>
          <w:p w14:paraId="1FB65F90" w14:textId="77777777" w:rsidR="006C4428" w:rsidRDefault="003451BD">
            <w:pPr>
              <w:spacing w:line="560" w:lineRule="exact"/>
              <w:ind w:leftChars="145" w:left="304" w:firstLineChars="9" w:firstLine="25"/>
              <w:rPr>
                <w:rFonts w:ascii="仿宋" w:eastAsia="仿宋" w:hAnsi="仿宋" w:cs="仿宋"/>
                <w:sz w:val="28"/>
                <w:szCs w:val="28"/>
              </w:rPr>
            </w:pPr>
            <w:r>
              <w:rPr>
                <w:rFonts w:ascii="仿宋" w:eastAsia="仿宋" w:hAnsi="仿宋" w:cs="仿宋" w:hint="eastAsia"/>
                <w:sz w:val="28"/>
                <w:szCs w:val="28"/>
              </w:rPr>
              <w:t>联系人：</w:t>
            </w:r>
            <w:r>
              <w:rPr>
                <w:rFonts w:ascii="仿宋" w:eastAsia="仿宋" w:hAnsi="仿宋" w:cs="仿宋" w:hint="eastAsia"/>
                <w:sz w:val="28"/>
                <w:szCs w:val="28"/>
                <w:highlight w:val="yellow"/>
              </w:rPr>
              <w:t>刘代英</w:t>
            </w:r>
          </w:p>
        </w:tc>
        <w:tc>
          <w:tcPr>
            <w:tcW w:w="4777" w:type="dxa"/>
          </w:tcPr>
          <w:p w14:paraId="327CD14F" w14:textId="77777777" w:rsidR="006C4428" w:rsidRDefault="006C4428">
            <w:pPr>
              <w:spacing w:line="560" w:lineRule="exact"/>
              <w:ind w:leftChars="145" w:left="304" w:firstLineChars="9" w:firstLine="25"/>
              <w:rPr>
                <w:rFonts w:ascii="仿宋" w:eastAsia="仿宋" w:hAnsi="仿宋" w:cs="仿宋"/>
                <w:sz w:val="28"/>
                <w:szCs w:val="28"/>
              </w:rPr>
            </w:pPr>
          </w:p>
          <w:p w14:paraId="79768DCD" w14:textId="77777777" w:rsidR="006C4428" w:rsidRDefault="003451BD">
            <w:pPr>
              <w:spacing w:line="560" w:lineRule="exact"/>
              <w:ind w:leftChars="145" w:left="304" w:firstLineChars="9" w:firstLine="25"/>
              <w:rPr>
                <w:rFonts w:ascii="仿宋" w:eastAsia="仿宋" w:hAnsi="仿宋" w:cs="仿宋"/>
                <w:sz w:val="28"/>
                <w:szCs w:val="28"/>
              </w:rPr>
            </w:pPr>
            <w:r>
              <w:rPr>
                <w:rFonts w:ascii="仿宋" w:eastAsia="仿宋" w:hAnsi="仿宋" w:cs="仿宋" w:hint="eastAsia"/>
                <w:sz w:val="28"/>
                <w:szCs w:val="28"/>
              </w:rPr>
              <w:t>联系人：许轶</w:t>
            </w:r>
          </w:p>
        </w:tc>
      </w:tr>
      <w:tr w:rsidR="006C4428" w14:paraId="4217CA3B" w14:textId="77777777">
        <w:trPr>
          <w:jc w:val="center"/>
        </w:trPr>
        <w:tc>
          <w:tcPr>
            <w:tcW w:w="4728" w:type="dxa"/>
          </w:tcPr>
          <w:p w14:paraId="0C784331" w14:textId="77777777" w:rsidR="006C4428" w:rsidRDefault="006C4428">
            <w:pPr>
              <w:spacing w:line="560" w:lineRule="exact"/>
              <w:ind w:leftChars="145" w:left="304" w:firstLineChars="9" w:firstLine="25"/>
              <w:rPr>
                <w:rFonts w:ascii="仿宋" w:eastAsia="仿宋" w:hAnsi="仿宋" w:cs="仿宋"/>
                <w:sz w:val="28"/>
                <w:szCs w:val="28"/>
              </w:rPr>
            </w:pPr>
          </w:p>
          <w:p w14:paraId="7CB654B6" w14:textId="77777777" w:rsidR="006C4428" w:rsidRDefault="003451BD">
            <w:pPr>
              <w:spacing w:line="560" w:lineRule="exact"/>
              <w:ind w:leftChars="145" w:left="304" w:firstLineChars="9" w:firstLine="25"/>
              <w:rPr>
                <w:rFonts w:ascii="仿宋" w:eastAsia="仿宋" w:hAnsi="仿宋" w:cs="仿宋"/>
                <w:sz w:val="28"/>
                <w:szCs w:val="28"/>
              </w:rPr>
            </w:pPr>
            <w:r>
              <w:rPr>
                <w:rFonts w:ascii="仿宋" w:eastAsia="仿宋" w:hAnsi="仿宋" w:cs="仿宋" w:hint="eastAsia"/>
                <w:sz w:val="28"/>
                <w:szCs w:val="28"/>
              </w:rPr>
              <w:t>联系电话：</w:t>
            </w:r>
            <w:r>
              <w:rPr>
                <w:rFonts w:ascii="仿宋" w:eastAsia="仿宋" w:hAnsi="仿宋" w:cs="仿宋" w:hint="eastAsia"/>
                <w:sz w:val="28"/>
                <w:szCs w:val="28"/>
                <w:highlight w:val="yellow"/>
              </w:rPr>
              <w:t>15109815551</w:t>
            </w:r>
          </w:p>
        </w:tc>
        <w:tc>
          <w:tcPr>
            <w:tcW w:w="4777" w:type="dxa"/>
          </w:tcPr>
          <w:p w14:paraId="79DCC6DF" w14:textId="77777777" w:rsidR="006C4428" w:rsidRDefault="006C4428">
            <w:pPr>
              <w:spacing w:line="560" w:lineRule="exact"/>
              <w:ind w:leftChars="145" w:left="304" w:firstLineChars="9" w:firstLine="25"/>
              <w:rPr>
                <w:rFonts w:ascii="仿宋" w:eastAsia="仿宋" w:hAnsi="仿宋" w:cs="仿宋"/>
                <w:sz w:val="28"/>
                <w:szCs w:val="28"/>
              </w:rPr>
            </w:pPr>
          </w:p>
          <w:p w14:paraId="25C6437D" w14:textId="77777777" w:rsidR="006C4428" w:rsidRDefault="003451BD">
            <w:pPr>
              <w:spacing w:line="560" w:lineRule="exact"/>
              <w:ind w:leftChars="145" w:left="304" w:firstLineChars="9" w:firstLine="25"/>
              <w:rPr>
                <w:rFonts w:ascii="仿宋" w:eastAsia="仿宋" w:hAnsi="仿宋" w:cs="仿宋"/>
                <w:sz w:val="28"/>
                <w:szCs w:val="28"/>
              </w:rPr>
            </w:pPr>
            <w:r>
              <w:rPr>
                <w:rFonts w:ascii="仿宋" w:eastAsia="仿宋" w:hAnsi="仿宋" w:cs="仿宋" w:hint="eastAsia"/>
                <w:sz w:val="28"/>
                <w:szCs w:val="28"/>
              </w:rPr>
              <w:t>联系电话：</w:t>
            </w:r>
            <w:r>
              <w:rPr>
                <w:rFonts w:ascii="仿宋" w:eastAsia="仿宋" w:hAnsi="仿宋" w:cs="仿宋"/>
                <w:sz w:val="28"/>
                <w:szCs w:val="28"/>
              </w:rPr>
              <w:t>18916951396</w:t>
            </w:r>
          </w:p>
        </w:tc>
      </w:tr>
      <w:tr w:rsidR="006C4428" w14:paraId="30A09CCC" w14:textId="77777777">
        <w:trPr>
          <w:jc w:val="center"/>
        </w:trPr>
        <w:tc>
          <w:tcPr>
            <w:tcW w:w="4728" w:type="dxa"/>
          </w:tcPr>
          <w:p w14:paraId="25B61FA3" w14:textId="77777777" w:rsidR="006C4428" w:rsidRDefault="006C4428">
            <w:pPr>
              <w:spacing w:line="560" w:lineRule="exact"/>
              <w:ind w:leftChars="145" w:left="304" w:firstLineChars="9" w:firstLine="25"/>
              <w:rPr>
                <w:rFonts w:ascii="仿宋" w:eastAsia="仿宋" w:hAnsi="仿宋" w:cs="仿宋"/>
                <w:sz w:val="28"/>
                <w:szCs w:val="28"/>
              </w:rPr>
            </w:pPr>
          </w:p>
        </w:tc>
        <w:tc>
          <w:tcPr>
            <w:tcW w:w="4777" w:type="dxa"/>
          </w:tcPr>
          <w:p w14:paraId="56E880C3" w14:textId="77777777" w:rsidR="006C4428" w:rsidRDefault="006C4428">
            <w:pPr>
              <w:spacing w:line="560" w:lineRule="exact"/>
              <w:ind w:leftChars="145" w:left="304" w:firstLineChars="9" w:firstLine="25"/>
              <w:rPr>
                <w:rFonts w:ascii="仿宋" w:eastAsia="仿宋" w:hAnsi="仿宋" w:cs="仿宋"/>
                <w:sz w:val="28"/>
                <w:szCs w:val="28"/>
              </w:rPr>
            </w:pPr>
          </w:p>
        </w:tc>
      </w:tr>
      <w:tr w:rsidR="006C4428" w14:paraId="2EA4184D" w14:textId="77777777">
        <w:trPr>
          <w:jc w:val="center"/>
        </w:trPr>
        <w:tc>
          <w:tcPr>
            <w:tcW w:w="4728" w:type="dxa"/>
          </w:tcPr>
          <w:p w14:paraId="1CABFD6D" w14:textId="77777777" w:rsidR="006C4428" w:rsidRDefault="003451BD">
            <w:pPr>
              <w:spacing w:line="360" w:lineRule="auto"/>
              <w:ind w:leftChars="145" w:left="304" w:firstLineChars="9" w:firstLine="25"/>
              <w:rPr>
                <w:rFonts w:ascii="仿宋" w:eastAsia="仿宋" w:hAnsi="仿宋" w:cs="仿宋"/>
                <w:sz w:val="28"/>
                <w:szCs w:val="28"/>
              </w:rPr>
            </w:pPr>
            <w:r>
              <w:rPr>
                <w:rFonts w:ascii="仿宋" w:eastAsia="仿宋" w:hAnsi="仿宋" w:cs="仿宋" w:hint="eastAsia"/>
                <w:sz w:val="28"/>
                <w:szCs w:val="28"/>
              </w:rPr>
              <w:t>纳税人识别号：</w:t>
            </w:r>
          </w:p>
          <w:p w14:paraId="0D2604BC" w14:textId="77777777" w:rsidR="006C4428" w:rsidRDefault="003451BD">
            <w:pPr>
              <w:spacing w:line="360" w:lineRule="auto"/>
              <w:ind w:leftChars="145" w:left="304" w:firstLineChars="9" w:firstLine="25"/>
              <w:rPr>
                <w:rFonts w:ascii="仿宋" w:eastAsia="仿宋" w:hAnsi="仿宋" w:cs="仿宋"/>
                <w:sz w:val="28"/>
                <w:szCs w:val="28"/>
              </w:rPr>
            </w:pPr>
            <w:r>
              <w:rPr>
                <w:rFonts w:ascii="仿宋" w:eastAsia="仿宋" w:hAnsi="仿宋" w:cs="仿宋" w:hint="eastAsia"/>
                <w:sz w:val="28"/>
                <w:szCs w:val="28"/>
              </w:rPr>
              <w:t>91460100MA5TY4826Q</w:t>
            </w:r>
          </w:p>
          <w:p w14:paraId="06905460" w14:textId="0440C1CE" w:rsidR="006C4428" w:rsidRDefault="003451BD">
            <w:pPr>
              <w:spacing w:line="360" w:lineRule="auto"/>
              <w:ind w:leftChars="145" w:left="304" w:firstLineChars="9" w:firstLine="25"/>
              <w:rPr>
                <w:rFonts w:ascii="仿宋" w:eastAsia="仿宋" w:hAnsi="仿宋" w:cs="仿宋"/>
                <w:sz w:val="28"/>
                <w:szCs w:val="28"/>
              </w:rPr>
            </w:pPr>
            <w:r>
              <w:rPr>
                <w:rFonts w:ascii="仿宋" w:eastAsia="仿宋" w:hAnsi="仿宋" w:cs="仿宋" w:hint="eastAsia"/>
                <w:sz w:val="28"/>
                <w:szCs w:val="28"/>
              </w:rPr>
              <w:t>开户行</w:t>
            </w:r>
            <w:ins w:id="431" w:author="admin-SJW" w:date="2022-04-26T23:13:00Z">
              <w:r w:rsidR="00B71681">
                <w:rPr>
                  <w:rFonts w:ascii="仿宋" w:eastAsia="仿宋" w:hAnsi="仿宋" w:cs="仿宋" w:hint="eastAsia"/>
                  <w:sz w:val="28"/>
                  <w:szCs w:val="28"/>
                </w:rPr>
                <w:t>：</w:t>
              </w:r>
            </w:ins>
            <w:del w:id="432" w:author="admin-SJW" w:date="2022-04-26T23:13:00Z">
              <w:r w:rsidDel="00B71681">
                <w:rPr>
                  <w:rFonts w:ascii="仿宋" w:eastAsia="仿宋" w:hAnsi="仿宋" w:cs="仿宋" w:hint="eastAsia"/>
                  <w:sz w:val="28"/>
                  <w:szCs w:val="28"/>
                </w:rPr>
                <w:delText>:</w:delText>
              </w:r>
            </w:del>
            <w:r>
              <w:rPr>
                <w:rFonts w:ascii="仿宋" w:eastAsia="仿宋" w:hAnsi="仿宋" w:cs="仿宋" w:hint="eastAsia"/>
                <w:kern w:val="0"/>
                <w:sz w:val="28"/>
                <w:szCs w:val="28"/>
              </w:rPr>
              <w:t>中国工商银行海南省分行</w:t>
            </w:r>
          </w:p>
        </w:tc>
        <w:tc>
          <w:tcPr>
            <w:tcW w:w="4777" w:type="dxa"/>
          </w:tcPr>
          <w:p w14:paraId="6A01A391" w14:textId="77777777" w:rsidR="006C4428" w:rsidRDefault="003451BD">
            <w:pPr>
              <w:spacing w:line="360" w:lineRule="auto"/>
              <w:ind w:leftChars="145" w:left="304" w:firstLineChars="9" w:firstLine="25"/>
              <w:rPr>
                <w:rFonts w:ascii="仿宋" w:eastAsia="仿宋" w:hAnsi="仿宋" w:cs="仿宋"/>
                <w:sz w:val="28"/>
                <w:szCs w:val="28"/>
              </w:rPr>
            </w:pPr>
            <w:r>
              <w:rPr>
                <w:rFonts w:ascii="仿宋" w:eastAsia="仿宋" w:hAnsi="仿宋" w:cs="仿宋" w:hint="eastAsia"/>
                <w:sz w:val="28"/>
                <w:szCs w:val="28"/>
              </w:rPr>
              <w:t>纳税人识别号：</w:t>
            </w:r>
          </w:p>
          <w:p w14:paraId="5BECD075" w14:textId="77777777" w:rsidR="006C4428" w:rsidRDefault="003451BD">
            <w:pPr>
              <w:spacing w:line="360" w:lineRule="auto"/>
              <w:ind w:leftChars="145" w:left="304" w:firstLineChars="9" w:firstLine="25"/>
              <w:rPr>
                <w:rFonts w:ascii="仿宋" w:eastAsia="仿宋" w:hAnsi="仿宋" w:cs="仿宋"/>
                <w:sz w:val="28"/>
                <w:szCs w:val="28"/>
              </w:rPr>
            </w:pPr>
            <w:r>
              <w:rPr>
                <w:rFonts w:ascii="仿宋" w:eastAsia="仿宋" w:hAnsi="仿宋" w:cs="仿宋" w:hint="eastAsia"/>
                <w:sz w:val="28"/>
                <w:szCs w:val="28"/>
              </w:rPr>
              <w:t>91460000MA7ME3RJ1H</w:t>
            </w:r>
          </w:p>
          <w:p w14:paraId="27061017" w14:textId="4357A738" w:rsidR="006C4428" w:rsidRDefault="003451BD">
            <w:pPr>
              <w:spacing w:line="360" w:lineRule="auto"/>
              <w:ind w:leftChars="145" w:left="304" w:firstLineChars="9" w:firstLine="25"/>
              <w:rPr>
                <w:rFonts w:ascii="仿宋" w:eastAsia="仿宋" w:hAnsi="仿宋" w:cs="仿宋"/>
                <w:sz w:val="28"/>
                <w:szCs w:val="28"/>
              </w:rPr>
            </w:pPr>
            <w:r>
              <w:rPr>
                <w:rFonts w:ascii="仿宋" w:eastAsia="仿宋" w:hAnsi="仿宋" w:cs="仿宋" w:hint="eastAsia"/>
                <w:sz w:val="28"/>
                <w:szCs w:val="28"/>
              </w:rPr>
              <w:t>开户行</w:t>
            </w:r>
            <w:ins w:id="433" w:author="admin-SJW" w:date="2022-04-26T23:13:00Z">
              <w:r w:rsidR="00B71681">
                <w:rPr>
                  <w:rFonts w:ascii="仿宋" w:eastAsia="仿宋" w:hAnsi="仿宋" w:cs="仿宋" w:hint="eastAsia"/>
                  <w:sz w:val="28"/>
                  <w:szCs w:val="28"/>
                </w:rPr>
                <w:t>：</w:t>
              </w:r>
            </w:ins>
            <w:del w:id="434" w:author="admin-SJW" w:date="2022-04-26T23:13:00Z">
              <w:r w:rsidDel="00B71681">
                <w:rPr>
                  <w:rFonts w:ascii="仿宋" w:eastAsia="仿宋" w:hAnsi="仿宋" w:cs="仿宋" w:hint="eastAsia"/>
                  <w:sz w:val="28"/>
                  <w:szCs w:val="28"/>
                </w:rPr>
                <w:delText>:</w:delText>
              </w:r>
            </w:del>
            <w:r>
              <w:rPr>
                <w:rFonts w:ascii="仿宋" w:eastAsia="仿宋" w:hAnsi="仿宋" w:cs="仿宋" w:hint="eastAsia"/>
                <w:sz w:val="28"/>
                <w:szCs w:val="28"/>
              </w:rPr>
              <w:t>上海浦东发展银行股份有限公司海口分行</w:t>
            </w:r>
          </w:p>
        </w:tc>
      </w:tr>
      <w:tr w:rsidR="006C4428" w14:paraId="5F1E8E08" w14:textId="77777777">
        <w:trPr>
          <w:jc w:val="center"/>
        </w:trPr>
        <w:tc>
          <w:tcPr>
            <w:tcW w:w="4728" w:type="dxa"/>
            <w:vAlign w:val="bottom"/>
          </w:tcPr>
          <w:p w14:paraId="6845028F" w14:textId="0C30685B" w:rsidR="006C4428" w:rsidRDefault="00C50D73">
            <w:pPr>
              <w:spacing w:line="560" w:lineRule="exact"/>
              <w:ind w:leftChars="145" w:left="304" w:firstLineChars="9" w:firstLine="25"/>
              <w:rPr>
                <w:rFonts w:ascii="仿宋" w:eastAsia="仿宋" w:hAnsi="仿宋" w:cs="仿宋"/>
                <w:sz w:val="28"/>
                <w:szCs w:val="28"/>
              </w:rPr>
            </w:pPr>
            <w:ins w:id="435" w:author="admin-SJW" w:date="2022-04-25T02:05:00Z">
              <w:r>
                <w:rPr>
                  <w:rFonts w:ascii="仿宋" w:eastAsia="仿宋" w:hAnsi="仿宋" w:cs="仿宋" w:hint="eastAsia"/>
                  <w:sz w:val="28"/>
                  <w:szCs w:val="28"/>
                </w:rPr>
                <w:t>账</w:t>
              </w:r>
            </w:ins>
            <w:del w:id="436" w:author="admin-SJW" w:date="2022-04-25T02:05:00Z">
              <w:r w:rsidR="003451BD" w:rsidDel="00C50D73">
                <w:rPr>
                  <w:rFonts w:ascii="仿宋" w:eastAsia="仿宋" w:hAnsi="仿宋" w:cs="仿宋" w:hint="eastAsia"/>
                  <w:sz w:val="28"/>
                  <w:szCs w:val="28"/>
                </w:rPr>
                <w:delText>帐</w:delText>
              </w:r>
            </w:del>
            <w:r w:rsidR="003451BD">
              <w:rPr>
                <w:rFonts w:ascii="仿宋" w:eastAsia="仿宋" w:hAnsi="仿宋" w:cs="仿宋" w:hint="eastAsia"/>
                <w:sz w:val="28"/>
                <w:szCs w:val="28"/>
              </w:rPr>
              <w:t xml:space="preserve">  号：2201021509200298941</w:t>
            </w:r>
          </w:p>
        </w:tc>
        <w:tc>
          <w:tcPr>
            <w:tcW w:w="4777" w:type="dxa"/>
            <w:vAlign w:val="bottom"/>
          </w:tcPr>
          <w:p w14:paraId="3A8017D1" w14:textId="31E165BF" w:rsidR="006C4428" w:rsidRDefault="00C50D73">
            <w:pPr>
              <w:spacing w:line="560" w:lineRule="exact"/>
              <w:ind w:leftChars="145" w:left="304" w:firstLineChars="9" w:firstLine="25"/>
              <w:rPr>
                <w:rFonts w:ascii="仿宋" w:eastAsia="仿宋" w:hAnsi="仿宋" w:cs="仿宋"/>
                <w:sz w:val="28"/>
                <w:szCs w:val="28"/>
              </w:rPr>
            </w:pPr>
            <w:ins w:id="437" w:author="admin-SJW" w:date="2022-04-25T02:05:00Z">
              <w:r>
                <w:rPr>
                  <w:rFonts w:ascii="仿宋" w:eastAsia="仿宋" w:hAnsi="仿宋" w:cs="仿宋" w:hint="eastAsia"/>
                  <w:sz w:val="28"/>
                  <w:szCs w:val="28"/>
                </w:rPr>
                <w:t>账</w:t>
              </w:r>
            </w:ins>
            <w:del w:id="438" w:author="admin-SJW" w:date="2022-04-25T02:05:00Z">
              <w:r w:rsidR="003451BD" w:rsidDel="00C50D73">
                <w:rPr>
                  <w:rFonts w:ascii="仿宋" w:eastAsia="仿宋" w:hAnsi="仿宋" w:cs="仿宋" w:hint="eastAsia"/>
                  <w:sz w:val="28"/>
                  <w:szCs w:val="28"/>
                </w:rPr>
                <w:delText>帐</w:delText>
              </w:r>
            </w:del>
            <w:r w:rsidR="003451BD">
              <w:rPr>
                <w:rFonts w:ascii="仿宋" w:eastAsia="仿宋" w:hAnsi="仿宋" w:cs="仿宋" w:hint="eastAsia"/>
                <w:sz w:val="28"/>
                <w:szCs w:val="28"/>
              </w:rPr>
              <w:t xml:space="preserve">  号：34010078801600002233</w:t>
            </w:r>
          </w:p>
        </w:tc>
      </w:tr>
      <w:tr w:rsidR="006C4428" w14:paraId="238E0262" w14:textId="77777777">
        <w:trPr>
          <w:jc w:val="center"/>
        </w:trPr>
        <w:tc>
          <w:tcPr>
            <w:tcW w:w="4728" w:type="dxa"/>
          </w:tcPr>
          <w:p w14:paraId="323BB255" w14:textId="77777777" w:rsidR="006C4428" w:rsidRDefault="006C4428">
            <w:pPr>
              <w:spacing w:line="560" w:lineRule="exact"/>
              <w:rPr>
                <w:rFonts w:ascii="仿宋" w:eastAsia="仿宋" w:hAnsi="仿宋" w:cs="仿宋"/>
                <w:sz w:val="28"/>
                <w:szCs w:val="28"/>
              </w:rPr>
            </w:pPr>
          </w:p>
          <w:p w14:paraId="37353029" w14:textId="77777777" w:rsidR="006C4428" w:rsidRDefault="003451BD" w:rsidP="000242BD">
            <w:pPr>
              <w:spacing w:line="560" w:lineRule="exact"/>
              <w:ind w:firstLineChars="100" w:firstLine="280"/>
              <w:rPr>
                <w:rFonts w:ascii="仿宋" w:eastAsia="仿宋" w:hAnsi="仿宋" w:cs="仿宋"/>
                <w:sz w:val="28"/>
                <w:szCs w:val="28"/>
              </w:rPr>
            </w:pPr>
            <w:r>
              <w:rPr>
                <w:rFonts w:ascii="仿宋" w:eastAsia="仿宋" w:hAnsi="仿宋" w:cs="仿宋" w:hint="eastAsia"/>
                <w:sz w:val="28"/>
                <w:szCs w:val="28"/>
              </w:rPr>
              <w:t>日  期：     年    月    日</w:t>
            </w:r>
          </w:p>
        </w:tc>
        <w:tc>
          <w:tcPr>
            <w:tcW w:w="4777" w:type="dxa"/>
            <w:vAlign w:val="center"/>
          </w:tcPr>
          <w:p w14:paraId="0E85611A" w14:textId="77777777" w:rsidR="006C4428" w:rsidRDefault="006C4428">
            <w:pPr>
              <w:spacing w:line="560" w:lineRule="exact"/>
              <w:ind w:leftChars="145" w:left="304" w:firstLineChars="9" w:firstLine="25"/>
              <w:rPr>
                <w:rFonts w:ascii="仿宋" w:eastAsia="仿宋" w:hAnsi="仿宋" w:cs="仿宋"/>
                <w:sz w:val="28"/>
                <w:szCs w:val="28"/>
              </w:rPr>
            </w:pPr>
          </w:p>
          <w:p w14:paraId="2DEACB82" w14:textId="77777777" w:rsidR="006C4428" w:rsidRDefault="003451BD">
            <w:pPr>
              <w:spacing w:line="560" w:lineRule="exact"/>
              <w:ind w:leftChars="145" w:left="304" w:firstLineChars="9" w:firstLine="25"/>
              <w:rPr>
                <w:rFonts w:ascii="仿宋" w:eastAsia="仿宋" w:hAnsi="仿宋" w:cs="仿宋"/>
                <w:sz w:val="28"/>
                <w:szCs w:val="28"/>
              </w:rPr>
            </w:pPr>
            <w:r>
              <w:rPr>
                <w:rFonts w:ascii="仿宋" w:eastAsia="仿宋" w:hAnsi="仿宋" w:cs="仿宋" w:hint="eastAsia"/>
                <w:sz w:val="28"/>
                <w:szCs w:val="28"/>
              </w:rPr>
              <w:t>日  期：     年    月    日</w:t>
            </w:r>
          </w:p>
        </w:tc>
      </w:tr>
    </w:tbl>
    <w:p w14:paraId="19FE405F" w14:textId="77777777" w:rsidR="006C4428" w:rsidRDefault="006C4428">
      <w:pPr>
        <w:rPr>
          <w:rFonts w:ascii="仿宋" w:eastAsia="仿宋" w:hAnsi="仿宋" w:cs="仿宋"/>
          <w:sz w:val="28"/>
          <w:szCs w:val="28"/>
        </w:rPr>
        <w:sectPr w:rsidR="006C4428">
          <w:footerReference w:type="default" r:id="rId13"/>
          <w:pgSz w:w="11906" w:h="16838"/>
          <w:pgMar w:top="1418" w:right="1418" w:bottom="1418" w:left="1418" w:header="851" w:footer="1304" w:gutter="0"/>
          <w:pgNumType w:start="1"/>
          <w:cols w:space="425"/>
          <w:docGrid w:type="lines" w:linePitch="312"/>
        </w:sectPr>
      </w:pPr>
    </w:p>
    <w:p w14:paraId="49F83D06" w14:textId="77777777" w:rsidR="006C4428" w:rsidRDefault="003451BD">
      <w:pPr>
        <w:topLinePunct/>
        <w:autoSpaceDN w:val="0"/>
        <w:snapToGrid w:val="0"/>
        <w:spacing w:line="480" w:lineRule="atLeast"/>
        <w:ind w:firstLine="643"/>
        <w:jc w:val="center"/>
        <w:rPr>
          <w:rFonts w:ascii="黑体" w:eastAsia="黑体" w:hAnsi="黑体" w:cs="宋体"/>
          <w:b/>
          <w:sz w:val="44"/>
          <w:szCs w:val="44"/>
        </w:rPr>
      </w:pPr>
      <w:r>
        <w:rPr>
          <w:rFonts w:ascii="黑体" w:eastAsia="黑体" w:hAnsi="黑体" w:cs="宋体" w:hint="eastAsia"/>
          <w:b/>
          <w:sz w:val="44"/>
          <w:szCs w:val="44"/>
        </w:rPr>
        <w:lastRenderedPageBreak/>
        <w:t>廉洁协议</w:t>
      </w:r>
    </w:p>
    <w:p w14:paraId="5349F814" w14:textId="77777777" w:rsidR="006C4428" w:rsidRDefault="006C4428">
      <w:pPr>
        <w:topLinePunct/>
        <w:autoSpaceDN w:val="0"/>
        <w:snapToGrid w:val="0"/>
        <w:spacing w:line="480" w:lineRule="atLeast"/>
        <w:ind w:firstLine="560"/>
        <w:jc w:val="center"/>
        <w:rPr>
          <w:rFonts w:ascii="黑体" w:eastAsia="黑体" w:hAnsi="黑体"/>
          <w:szCs w:val="21"/>
        </w:rPr>
      </w:pPr>
    </w:p>
    <w:p w14:paraId="57BEFC7E" w14:textId="1F65F0ED" w:rsidR="006C4428" w:rsidRDefault="003451BD">
      <w:pPr>
        <w:ind w:firstLineChars="200" w:firstLine="560"/>
        <w:rPr>
          <w:rFonts w:ascii="仿宋" w:eastAsia="仿宋" w:hAnsi="仿宋"/>
          <w:sz w:val="28"/>
          <w:szCs w:val="28"/>
        </w:rPr>
      </w:pPr>
      <w:r>
        <w:rPr>
          <w:rFonts w:ascii="仿宋" w:eastAsia="仿宋" w:hAnsi="仿宋" w:hint="eastAsia"/>
          <w:color w:val="000000" w:themeColor="text1"/>
          <w:sz w:val="28"/>
          <w:szCs w:val="28"/>
        </w:rPr>
        <w:t>甲方：</w:t>
      </w:r>
      <w:ins w:id="439" w:author="Admin-Y" w:date="2022-04-26T13:59:00Z">
        <w:r w:rsidR="003157C3">
          <w:rPr>
            <w:rFonts w:ascii="仿宋" w:eastAsia="仿宋" w:hAnsi="仿宋" w:cs="仿宋" w:hint="eastAsia"/>
            <w:color w:val="000000" w:themeColor="text1"/>
            <w:sz w:val="28"/>
            <w:szCs w:val="28"/>
          </w:rPr>
          <w:t>海口国大电信设备有限公司</w:t>
        </w:r>
        <w:proofErr w:type="gramStart"/>
        <w:r w:rsidR="003157C3">
          <w:rPr>
            <w:rFonts w:ascii="仿宋" w:eastAsia="仿宋" w:hAnsi="仿宋" w:cs="仿宋" w:hint="eastAsia"/>
            <w:color w:val="000000" w:themeColor="text1"/>
            <w:sz w:val="28"/>
            <w:szCs w:val="28"/>
          </w:rPr>
          <w:t>京华城店</w:t>
        </w:r>
      </w:ins>
      <w:proofErr w:type="gramEnd"/>
      <w:del w:id="440" w:author="Admin-Y" w:date="2022-04-26T13:59:00Z">
        <w:r w:rsidDel="003157C3">
          <w:rPr>
            <w:rFonts w:ascii="仿宋" w:eastAsia="仿宋" w:hAnsi="仿宋" w:hint="eastAsia"/>
            <w:sz w:val="28"/>
            <w:szCs w:val="28"/>
          </w:rPr>
          <w:delText>海南申能新能源有限公司</w:delText>
        </w:r>
      </w:del>
    </w:p>
    <w:p w14:paraId="54E956D2" w14:textId="34185AC3" w:rsidR="006C4428" w:rsidRDefault="003451BD">
      <w:pPr>
        <w:ind w:firstLineChars="200" w:firstLine="560"/>
        <w:rPr>
          <w:rFonts w:ascii="仿宋" w:eastAsia="仿宋" w:hAnsi="仿宋"/>
          <w:color w:val="000000" w:themeColor="text1"/>
          <w:sz w:val="28"/>
          <w:szCs w:val="28"/>
        </w:rPr>
      </w:pPr>
      <w:r>
        <w:rPr>
          <w:rFonts w:ascii="仿宋" w:eastAsia="仿宋" w:hAnsi="仿宋" w:hint="eastAsia"/>
          <w:sz w:val="28"/>
          <w:szCs w:val="28"/>
        </w:rPr>
        <w:t>乙方：</w:t>
      </w:r>
      <w:ins w:id="441" w:author="Admin-Y" w:date="2022-04-26T13:59:00Z">
        <w:r w:rsidR="003157C3">
          <w:rPr>
            <w:rFonts w:ascii="仿宋" w:eastAsia="仿宋" w:hAnsi="仿宋" w:hint="eastAsia"/>
            <w:sz w:val="28"/>
            <w:szCs w:val="28"/>
          </w:rPr>
          <w:t>海南申能新能源有限公司</w:t>
        </w:r>
      </w:ins>
      <w:del w:id="442" w:author="Admin-Y" w:date="2022-04-26T13:59:00Z">
        <w:r w:rsidDel="003157C3">
          <w:rPr>
            <w:rFonts w:ascii="仿宋" w:eastAsia="仿宋" w:hAnsi="仿宋" w:cs="仿宋" w:hint="eastAsia"/>
            <w:color w:val="000000" w:themeColor="text1"/>
            <w:sz w:val="28"/>
            <w:szCs w:val="28"/>
          </w:rPr>
          <w:delText>海口国大电信设备有限公司京华城店</w:delText>
        </w:r>
      </w:del>
    </w:p>
    <w:p w14:paraId="16B4A975" w14:textId="77777777" w:rsidR="006C4428" w:rsidRDefault="006C4428">
      <w:pPr>
        <w:spacing w:line="360" w:lineRule="auto"/>
        <w:rPr>
          <w:rFonts w:ascii="仿宋" w:eastAsia="仿宋" w:hAnsi="仿宋"/>
          <w:sz w:val="28"/>
          <w:szCs w:val="28"/>
        </w:rPr>
      </w:pPr>
    </w:p>
    <w:p w14:paraId="2BD5A7F3" w14:textId="77777777" w:rsidR="006C4428" w:rsidRDefault="003451BD">
      <w:pPr>
        <w:ind w:firstLineChars="200" w:firstLine="560"/>
        <w:rPr>
          <w:rFonts w:ascii="仿宋" w:eastAsia="仿宋" w:hAnsi="仿宋"/>
          <w:sz w:val="28"/>
          <w:szCs w:val="28"/>
          <w:lang w:val="zh-CN"/>
        </w:rPr>
      </w:pPr>
      <w:r>
        <w:rPr>
          <w:rFonts w:ascii="仿宋" w:eastAsia="仿宋" w:hAnsi="仿宋" w:hint="eastAsia"/>
          <w:sz w:val="28"/>
          <w:szCs w:val="28"/>
          <w:lang w:val="zh-CN"/>
        </w:rPr>
        <w:t>为了在采购实施中保持廉洁自律的工作作风，防止各种不正当行为的发生，根据国家和</w:t>
      </w:r>
      <w:commentRangeStart w:id="443"/>
      <w:r>
        <w:rPr>
          <w:rFonts w:ascii="仿宋" w:eastAsia="仿宋" w:hAnsi="仿宋" w:hint="eastAsia"/>
          <w:sz w:val="28"/>
          <w:szCs w:val="28"/>
          <w:lang w:val="zh-CN"/>
        </w:rPr>
        <w:t>上海市有关廉政建设和廉洁从业的各项规定</w:t>
      </w:r>
      <w:commentRangeEnd w:id="443"/>
      <w:r w:rsidR="00C05AB4">
        <w:rPr>
          <w:rStyle w:val="ac"/>
        </w:rPr>
        <w:commentReference w:id="443"/>
      </w:r>
      <w:r>
        <w:rPr>
          <w:rFonts w:ascii="仿宋" w:eastAsia="仿宋" w:hAnsi="仿宋" w:hint="eastAsia"/>
          <w:sz w:val="28"/>
          <w:szCs w:val="28"/>
          <w:lang w:val="zh-CN"/>
        </w:rPr>
        <w:t>，特订立本协议如下：</w:t>
      </w:r>
    </w:p>
    <w:p w14:paraId="3E98E2D4" w14:textId="7B06342C" w:rsidR="006C4428" w:rsidRDefault="003451BD">
      <w:pPr>
        <w:numPr>
          <w:ilvl w:val="0"/>
          <w:numId w:val="1"/>
        </w:numPr>
        <w:ind w:firstLineChars="200" w:firstLine="560"/>
        <w:rPr>
          <w:rFonts w:ascii="仿宋" w:eastAsia="仿宋" w:hAnsi="仿宋"/>
          <w:sz w:val="28"/>
          <w:szCs w:val="28"/>
          <w:lang w:val="zh-CN"/>
        </w:rPr>
      </w:pPr>
      <w:r>
        <w:rPr>
          <w:rFonts w:ascii="仿宋" w:eastAsia="仿宋" w:hAnsi="仿宋" w:hint="eastAsia"/>
          <w:sz w:val="28"/>
          <w:szCs w:val="28"/>
          <w:lang w:val="zh-CN"/>
        </w:rPr>
        <w:t>甲乙双方应当自觉遵守国家和</w:t>
      </w:r>
      <w:r w:rsidRPr="00C05AB4">
        <w:rPr>
          <w:rFonts w:ascii="仿宋" w:eastAsia="仿宋" w:hAnsi="仿宋" w:hint="eastAsia"/>
          <w:sz w:val="28"/>
          <w:szCs w:val="28"/>
          <w:highlight w:val="yellow"/>
          <w:lang w:val="zh-CN"/>
          <w:rPrChange w:id="444" w:author="Admin-Y" w:date="2022-04-26T14:06:00Z">
            <w:rPr>
              <w:rFonts w:ascii="仿宋" w:eastAsia="仿宋" w:hAnsi="仿宋" w:hint="eastAsia"/>
              <w:sz w:val="28"/>
              <w:szCs w:val="28"/>
              <w:lang w:val="zh-CN"/>
            </w:rPr>
          </w:rPrChange>
        </w:rPr>
        <w:t>上海市</w:t>
      </w:r>
      <w:r>
        <w:rPr>
          <w:rFonts w:ascii="仿宋" w:eastAsia="仿宋" w:hAnsi="仿宋" w:hint="eastAsia"/>
          <w:sz w:val="28"/>
          <w:szCs w:val="28"/>
          <w:lang w:val="zh-CN"/>
        </w:rPr>
        <w:t>关于设备购销的相关规定以及有关廉政建设和廉洁从业的各项规定。</w:t>
      </w:r>
      <w:del w:id="445" w:author="admin-SJW" w:date="2022-04-26T14:38:00Z">
        <w:r w:rsidDel="007E404A">
          <w:rPr>
            <w:rFonts w:ascii="仿宋" w:eastAsia="仿宋" w:hAnsi="仿宋" w:hint="eastAsia"/>
            <w:sz w:val="28"/>
            <w:szCs w:val="28"/>
            <w:lang w:val="zh-CN"/>
          </w:rPr>
          <w:delText>甲方</w:delText>
        </w:r>
      </w:del>
      <w:ins w:id="446" w:author="admin-SJW" w:date="2022-04-26T14:40:00Z">
        <w:r w:rsidR="00A8318C">
          <w:rPr>
            <w:rFonts w:ascii="仿宋" w:eastAsia="仿宋" w:hAnsi="仿宋" w:hint="eastAsia"/>
            <w:sz w:val="28"/>
            <w:szCs w:val="28"/>
            <w:lang w:val="zh-CN"/>
          </w:rPr>
          <w:t>乙方</w:t>
        </w:r>
      </w:ins>
      <w:r>
        <w:rPr>
          <w:rFonts w:ascii="仿宋" w:eastAsia="仿宋" w:hAnsi="仿宋" w:hint="eastAsia"/>
          <w:sz w:val="28"/>
          <w:szCs w:val="28"/>
          <w:lang w:val="zh-CN"/>
        </w:rPr>
        <w:t>及其工作人员不得以任何形式向</w:t>
      </w:r>
      <w:del w:id="447" w:author="admin-SJW" w:date="2022-04-26T14:40:00Z">
        <w:r w:rsidDel="007E404A">
          <w:rPr>
            <w:rFonts w:ascii="仿宋" w:eastAsia="仿宋" w:hAnsi="仿宋" w:hint="eastAsia"/>
            <w:sz w:val="28"/>
            <w:szCs w:val="28"/>
            <w:lang w:val="zh-CN"/>
          </w:rPr>
          <w:delText>乙方</w:delText>
        </w:r>
      </w:del>
      <w:ins w:id="448" w:author="admin-SJW" w:date="2022-04-26T14:40:00Z">
        <w:r w:rsidR="007E404A">
          <w:rPr>
            <w:rFonts w:ascii="仿宋" w:eastAsia="仿宋" w:hAnsi="仿宋" w:hint="eastAsia"/>
            <w:sz w:val="28"/>
            <w:szCs w:val="28"/>
            <w:lang w:val="zh-CN"/>
          </w:rPr>
          <w:t>甲方</w:t>
        </w:r>
      </w:ins>
      <w:r>
        <w:rPr>
          <w:rFonts w:ascii="仿宋" w:eastAsia="仿宋" w:hAnsi="仿宋" w:hint="eastAsia"/>
          <w:sz w:val="28"/>
          <w:szCs w:val="28"/>
          <w:lang w:val="zh-CN"/>
        </w:rPr>
        <w:t>索要和收受回扣等好处费。</w:t>
      </w:r>
      <w:del w:id="449" w:author="admin-SJW" w:date="2022-04-26T14:38:00Z">
        <w:r w:rsidDel="007E404A">
          <w:rPr>
            <w:rFonts w:ascii="仿宋" w:eastAsia="仿宋" w:hAnsi="仿宋" w:hint="eastAsia"/>
            <w:sz w:val="28"/>
            <w:szCs w:val="28"/>
            <w:lang w:val="zh-CN"/>
          </w:rPr>
          <w:delText>甲方</w:delText>
        </w:r>
      </w:del>
      <w:ins w:id="450" w:author="admin-SJW" w:date="2022-04-26T14:40:00Z">
        <w:r w:rsidR="00A8318C">
          <w:rPr>
            <w:rFonts w:ascii="仿宋" w:eastAsia="仿宋" w:hAnsi="仿宋" w:hint="eastAsia"/>
            <w:sz w:val="28"/>
            <w:szCs w:val="28"/>
            <w:lang w:val="zh-CN"/>
          </w:rPr>
          <w:t>乙方</w:t>
        </w:r>
      </w:ins>
      <w:r>
        <w:rPr>
          <w:rFonts w:ascii="仿宋" w:eastAsia="仿宋" w:hAnsi="仿宋" w:hint="eastAsia"/>
          <w:sz w:val="28"/>
          <w:szCs w:val="28"/>
          <w:lang w:val="zh-CN"/>
        </w:rPr>
        <w:t>工作人员应当保持与</w:t>
      </w:r>
      <w:del w:id="451" w:author="admin-SJW" w:date="2022-04-26T14:40:00Z">
        <w:r w:rsidDel="007E404A">
          <w:rPr>
            <w:rFonts w:ascii="仿宋" w:eastAsia="仿宋" w:hAnsi="仿宋" w:hint="eastAsia"/>
            <w:sz w:val="28"/>
            <w:szCs w:val="28"/>
            <w:lang w:val="zh-CN"/>
          </w:rPr>
          <w:delText>乙方</w:delText>
        </w:r>
      </w:del>
      <w:ins w:id="452" w:author="admin-SJW" w:date="2022-04-26T14:40:00Z">
        <w:r w:rsidR="007E404A">
          <w:rPr>
            <w:rFonts w:ascii="仿宋" w:eastAsia="仿宋" w:hAnsi="仿宋" w:hint="eastAsia"/>
            <w:sz w:val="28"/>
            <w:szCs w:val="28"/>
            <w:lang w:val="zh-CN"/>
          </w:rPr>
          <w:t>甲方</w:t>
        </w:r>
      </w:ins>
      <w:r>
        <w:rPr>
          <w:rFonts w:ascii="仿宋" w:eastAsia="仿宋" w:hAnsi="仿宋" w:hint="eastAsia"/>
          <w:sz w:val="28"/>
          <w:szCs w:val="28"/>
          <w:lang w:val="zh-CN"/>
        </w:rPr>
        <w:t>的正常业务交往，不得接受</w:t>
      </w:r>
      <w:del w:id="453" w:author="admin-SJW" w:date="2022-04-26T14:40:00Z">
        <w:r w:rsidDel="007E404A">
          <w:rPr>
            <w:rFonts w:ascii="仿宋" w:eastAsia="仿宋" w:hAnsi="仿宋" w:hint="eastAsia"/>
            <w:sz w:val="28"/>
            <w:szCs w:val="28"/>
            <w:lang w:val="zh-CN"/>
          </w:rPr>
          <w:delText>乙方</w:delText>
        </w:r>
      </w:del>
      <w:ins w:id="454" w:author="admin-SJW" w:date="2022-04-26T14:40:00Z">
        <w:r w:rsidR="007E404A">
          <w:rPr>
            <w:rFonts w:ascii="仿宋" w:eastAsia="仿宋" w:hAnsi="仿宋" w:hint="eastAsia"/>
            <w:sz w:val="28"/>
            <w:szCs w:val="28"/>
            <w:lang w:val="zh-CN"/>
          </w:rPr>
          <w:t>甲方</w:t>
        </w:r>
      </w:ins>
      <w:r>
        <w:rPr>
          <w:rFonts w:ascii="仿宋" w:eastAsia="仿宋" w:hAnsi="仿宋" w:hint="eastAsia"/>
          <w:sz w:val="28"/>
          <w:szCs w:val="28"/>
          <w:lang w:val="zh-CN"/>
        </w:rPr>
        <w:t>的礼品，礼金，有价证券，购物卡和贵重物品，不得在</w:t>
      </w:r>
      <w:del w:id="455" w:author="admin-SJW" w:date="2022-04-26T14:40:00Z">
        <w:r w:rsidDel="007E404A">
          <w:rPr>
            <w:rFonts w:ascii="仿宋" w:eastAsia="仿宋" w:hAnsi="仿宋" w:hint="eastAsia"/>
            <w:sz w:val="28"/>
            <w:szCs w:val="28"/>
            <w:lang w:val="zh-CN"/>
          </w:rPr>
          <w:delText>乙方</w:delText>
        </w:r>
      </w:del>
      <w:ins w:id="456" w:author="admin-SJW" w:date="2022-04-26T14:40:00Z">
        <w:r w:rsidR="007E404A">
          <w:rPr>
            <w:rFonts w:ascii="仿宋" w:eastAsia="仿宋" w:hAnsi="仿宋" w:hint="eastAsia"/>
            <w:sz w:val="28"/>
            <w:szCs w:val="28"/>
            <w:lang w:val="zh-CN"/>
          </w:rPr>
          <w:t>甲方</w:t>
        </w:r>
      </w:ins>
      <w:r>
        <w:rPr>
          <w:rFonts w:ascii="仿宋" w:eastAsia="仿宋" w:hAnsi="仿宋" w:hint="eastAsia"/>
          <w:sz w:val="28"/>
          <w:szCs w:val="28"/>
          <w:lang w:val="zh-CN"/>
        </w:rPr>
        <w:t>报销任何应由个人支付的费用。</w:t>
      </w:r>
    </w:p>
    <w:p w14:paraId="0A42B8C9" w14:textId="53A02827" w:rsidR="006C4428" w:rsidRDefault="003451BD">
      <w:pPr>
        <w:numPr>
          <w:ilvl w:val="0"/>
          <w:numId w:val="1"/>
        </w:numPr>
        <w:ind w:firstLineChars="200" w:firstLine="560"/>
        <w:rPr>
          <w:rFonts w:ascii="仿宋" w:eastAsia="仿宋" w:hAnsi="仿宋"/>
          <w:sz w:val="28"/>
          <w:szCs w:val="28"/>
          <w:lang w:val="zh-CN"/>
        </w:rPr>
      </w:pPr>
      <w:del w:id="457" w:author="admin-SJW" w:date="2022-04-26T14:38:00Z">
        <w:r w:rsidDel="007E404A">
          <w:rPr>
            <w:rFonts w:ascii="仿宋" w:eastAsia="仿宋" w:hAnsi="仿宋" w:hint="eastAsia"/>
            <w:sz w:val="28"/>
            <w:szCs w:val="28"/>
            <w:lang w:val="zh-CN"/>
          </w:rPr>
          <w:delText>甲方</w:delText>
        </w:r>
      </w:del>
      <w:ins w:id="458" w:author="admin-SJW" w:date="2022-04-26T14:40:00Z">
        <w:r w:rsidR="00A8318C">
          <w:rPr>
            <w:rFonts w:ascii="仿宋" w:eastAsia="仿宋" w:hAnsi="仿宋" w:hint="eastAsia"/>
            <w:sz w:val="28"/>
            <w:szCs w:val="28"/>
            <w:lang w:val="zh-CN"/>
          </w:rPr>
          <w:t>乙方</w:t>
        </w:r>
      </w:ins>
      <w:r>
        <w:rPr>
          <w:rFonts w:ascii="仿宋" w:eastAsia="仿宋" w:hAnsi="仿宋" w:hint="eastAsia"/>
          <w:sz w:val="28"/>
          <w:szCs w:val="28"/>
          <w:lang w:val="zh-CN"/>
        </w:rPr>
        <w:t>工作人员不得参加可能对公正执行公务有影响的宴请、旅游、健身、娱乐等活动安排。</w:t>
      </w:r>
    </w:p>
    <w:p w14:paraId="3CB79B5C" w14:textId="78FDA8B1" w:rsidR="006C4428" w:rsidRDefault="003451BD">
      <w:pPr>
        <w:numPr>
          <w:ilvl w:val="0"/>
          <w:numId w:val="1"/>
        </w:numPr>
        <w:ind w:firstLineChars="200" w:firstLine="560"/>
        <w:rPr>
          <w:rFonts w:ascii="仿宋" w:eastAsia="仿宋" w:hAnsi="仿宋"/>
          <w:sz w:val="28"/>
          <w:szCs w:val="28"/>
          <w:lang w:val="zh-CN"/>
        </w:rPr>
      </w:pPr>
      <w:del w:id="459" w:author="admin-SJW" w:date="2022-04-26T14:38:00Z">
        <w:r w:rsidDel="007E404A">
          <w:rPr>
            <w:rFonts w:ascii="仿宋" w:eastAsia="仿宋" w:hAnsi="仿宋" w:hint="eastAsia"/>
            <w:sz w:val="28"/>
            <w:szCs w:val="28"/>
            <w:lang w:val="zh-CN"/>
          </w:rPr>
          <w:delText>甲方</w:delText>
        </w:r>
      </w:del>
      <w:ins w:id="460" w:author="admin-SJW" w:date="2022-04-26T14:40:00Z">
        <w:r w:rsidR="00A8318C">
          <w:rPr>
            <w:rFonts w:ascii="仿宋" w:eastAsia="仿宋" w:hAnsi="仿宋" w:hint="eastAsia"/>
            <w:sz w:val="28"/>
            <w:szCs w:val="28"/>
            <w:lang w:val="zh-CN"/>
          </w:rPr>
          <w:t>乙方</w:t>
        </w:r>
      </w:ins>
      <w:r>
        <w:rPr>
          <w:rFonts w:ascii="仿宋" w:eastAsia="仿宋" w:hAnsi="仿宋" w:hint="eastAsia"/>
          <w:sz w:val="28"/>
          <w:szCs w:val="28"/>
          <w:lang w:val="zh-CN"/>
        </w:rPr>
        <w:t>工作人员不得要求或者接受</w:t>
      </w:r>
      <w:del w:id="461" w:author="admin-SJW" w:date="2022-04-26T14:40:00Z">
        <w:r w:rsidDel="007E404A">
          <w:rPr>
            <w:rFonts w:ascii="仿宋" w:eastAsia="仿宋" w:hAnsi="仿宋" w:hint="eastAsia"/>
            <w:sz w:val="28"/>
            <w:szCs w:val="28"/>
            <w:lang w:val="zh-CN"/>
          </w:rPr>
          <w:delText>乙方</w:delText>
        </w:r>
      </w:del>
      <w:ins w:id="462" w:author="admin-SJW" w:date="2022-04-26T14:40:00Z">
        <w:r w:rsidR="007E404A">
          <w:rPr>
            <w:rFonts w:ascii="仿宋" w:eastAsia="仿宋" w:hAnsi="仿宋" w:hint="eastAsia"/>
            <w:sz w:val="28"/>
            <w:szCs w:val="28"/>
            <w:lang w:val="zh-CN"/>
          </w:rPr>
          <w:t>甲方</w:t>
        </w:r>
      </w:ins>
      <w:r>
        <w:rPr>
          <w:rFonts w:ascii="仿宋" w:eastAsia="仿宋" w:hAnsi="仿宋" w:hint="eastAsia"/>
          <w:sz w:val="28"/>
          <w:szCs w:val="28"/>
          <w:lang w:val="zh-CN"/>
        </w:rPr>
        <w:t>为其住房装修、婚丧嫁娶、家属和子女的工作安排以及出国等提供方便；</w:t>
      </w:r>
    </w:p>
    <w:p w14:paraId="6ACFF5EE" w14:textId="0D865D49" w:rsidR="006C4428" w:rsidRDefault="003451BD">
      <w:pPr>
        <w:numPr>
          <w:ilvl w:val="0"/>
          <w:numId w:val="1"/>
        </w:numPr>
        <w:ind w:firstLineChars="200" w:firstLine="560"/>
        <w:rPr>
          <w:rFonts w:ascii="仿宋" w:eastAsia="仿宋" w:hAnsi="仿宋"/>
          <w:sz w:val="28"/>
          <w:szCs w:val="28"/>
          <w:lang w:val="zh-CN"/>
        </w:rPr>
      </w:pPr>
      <w:del w:id="463" w:author="admin-SJW" w:date="2022-04-26T14:38:00Z">
        <w:r w:rsidDel="007E404A">
          <w:rPr>
            <w:rFonts w:ascii="仿宋" w:eastAsia="仿宋" w:hAnsi="仿宋" w:hint="eastAsia"/>
            <w:sz w:val="28"/>
            <w:szCs w:val="28"/>
            <w:lang w:val="zh-CN"/>
          </w:rPr>
          <w:delText>甲方</w:delText>
        </w:r>
      </w:del>
      <w:ins w:id="464" w:author="admin-SJW" w:date="2022-04-26T14:40:00Z">
        <w:r w:rsidR="00A8318C">
          <w:rPr>
            <w:rFonts w:ascii="仿宋" w:eastAsia="仿宋" w:hAnsi="仿宋" w:hint="eastAsia"/>
            <w:sz w:val="28"/>
            <w:szCs w:val="28"/>
            <w:lang w:val="zh-CN"/>
          </w:rPr>
          <w:t>乙方</w:t>
        </w:r>
      </w:ins>
      <w:r>
        <w:rPr>
          <w:rFonts w:ascii="仿宋" w:eastAsia="仿宋" w:hAnsi="仿宋" w:hint="eastAsia"/>
          <w:sz w:val="28"/>
          <w:szCs w:val="28"/>
          <w:lang w:val="zh-CN"/>
        </w:rPr>
        <w:t>工作人员不得向</w:t>
      </w:r>
      <w:del w:id="465" w:author="admin-SJW" w:date="2022-04-26T14:40:00Z">
        <w:r w:rsidDel="007E404A">
          <w:rPr>
            <w:rFonts w:ascii="仿宋" w:eastAsia="仿宋" w:hAnsi="仿宋" w:hint="eastAsia"/>
            <w:sz w:val="28"/>
            <w:szCs w:val="28"/>
            <w:lang w:val="zh-CN"/>
          </w:rPr>
          <w:delText>乙方</w:delText>
        </w:r>
      </w:del>
      <w:ins w:id="466" w:author="admin-SJW" w:date="2022-04-26T14:40:00Z">
        <w:r w:rsidR="007E404A">
          <w:rPr>
            <w:rFonts w:ascii="仿宋" w:eastAsia="仿宋" w:hAnsi="仿宋" w:hint="eastAsia"/>
            <w:sz w:val="28"/>
            <w:szCs w:val="28"/>
            <w:lang w:val="zh-CN"/>
          </w:rPr>
          <w:t>甲方</w:t>
        </w:r>
      </w:ins>
      <w:r>
        <w:rPr>
          <w:rFonts w:ascii="仿宋" w:eastAsia="仿宋" w:hAnsi="仿宋" w:hint="eastAsia"/>
          <w:sz w:val="28"/>
          <w:szCs w:val="28"/>
          <w:lang w:val="zh-CN"/>
        </w:rPr>
        <w:t>介绍家属或者亲友从事与</w:t>
      </w:r>
      <w:del w:id="467" w:author="admin-SJW" w:date="2022-04-26T14:38:00Z">
        <w:r w:rsidDel="007E404A">
          <w:rPr>
            <w:rFonts w:ascii="仿宋" w:eastAsia="仿宋" w:hAnsi="仿宋" w:hint="eastAsia"/>
            <w:sz w:val="28"/>
            <w:szCs w:val="28"/>
            <w:lang w:val="zh-CN"/>
          </w:rPr>
          <w:delText>甲方</w:delText>
        </w:r>
      </w:del>
      <w:ins w:id="468" w:author="admin-SJW" w:date="2022-04-26T14:40:00Z">
        <w:r w:rsidR="00A8318C">
          <w:rPr>
            <w:rFonts w:ascii="仿宋" w:eastAsia="仿宋" w:hAnsi="仿宋" w:hint="eastAsia"/>
            <w:sz w:val="28"/>
            <w:szCs w:val="28"/>
            <w:lang w:val="zh-CN"/>
          </w:rPr>
          <w:t>乙方</w:t>
        </w:r>
      </w:ins>
      <w:r>
        <w:rPr>
          <w:rFonts w:ascii="仿宋" w:eastAsia="仿宋" w:hAnsi="仿宋" w:hint="eastAsia"/>
          <w:sz w:val="28"/>
          <w:szCs w:val="28"/>
          <w:lang w:val="zh-CN"/>
        </w:rPr>
        <w:t>设备采购有关的材料设备供应、分包等经济活动；</w:t>
      </w:r>
    </w:p>
    <w:p w14:paraId="471A9FAD" w14:textId="2C39C0BF" w:rsidR="006C4428" w:rsidRDefault="003451BD">
      <w:pPr>
        <w:numPr>
          <w:ilvl w:val="0"/>
          <w:numId w:val="1"/>
        </w:numPr>
        <w:ind w:firstLineChars="200" w:firstLine="560"/>
        <w:rPr>
          <w:rFonts w:ascii="仿宋" w:eastAsia="仿宋" w:hAnsi="仿宋"/>
          <w:sz w:val="28"/>
          <w:szCs w:val="28"/>
          <w:lang w:val="zh-CN"/>
        </w:rPr>
      </w:pPr>
      <w:del w:id="469" w:author="admin-SJW" w:date="2022-04-26T14:40:00Z">
        <w:r w:rsidDel="007E404A">
          <w:rPr>
            <w:rFonts w:ascii="仿宋" w:eastAsia="仿宋" w:hAnsi="仿宋" w:hint="eastAsia"/>
            <w:sz w:val="28"/>
            <w:szCs w:val="28"/>
            <w:lang w:val="zh-CN"/>
          </w:rPr>
          <w:delText>乙方</w:delText>
        </w:r>
      </w:del>
      <w:ins w:id="470" w:author="admin-SJW" w:date="2022-04-26T14:40:00Z">
        <w:r w:rsidR="007E404A">
          <w:rPr>
            <w:rFonts w:ascii="仿宋" w:eastAsia="仿宋" w:hAnsi="仿宋" w:hint="eastAsia"/>
            <w:sz w:val="28"/>
            <w:szCs w:val="28"/>
            <w:lang w:val="zh-CN"/>
          </w:rPr>
          <w:t>甲方</w:t>
        </w:r>
      </w:ins>
      <w:r>
        <w:rPr>
          <w:rFonts w:ascii="仿宋" w:eastAsia="仿宋" w:hAnsi="仿宋" w:hint="eastAsia"/>
          <w:sz w:val="28"/>
          <w:szCs w:val="28"/>
          <w:lang w:val="zh-CN"/>
        </w:rPr>
        <w:t>应当通过正常途径开展相对业务工作，不得为获取某些利益而向</w:t>
      </w:r>
      <w:del w:id="471" w:author="admin-SJW" w:date="2022-04-26T14:38:00Z">
        <w:r w:rsidDel="007E404A">
          <w:rPr>
            <w:rFonts w:ascii="仿宋" w:eastAsia="仿宋" w:hAnsi="仿宋" w:hint="eastAsia"/>
            <w:sz w:val="28"/>
            <w:szCs w:val="28"/>
            <w:lang w:val="zh-CN"/>
          </w:rPr>
          <w:delText>甲方</w:delText>
        </w:r>
      </w:del>
      <w:ins w:id="472" w:author="admin-SJW" w:date="2022-04-26T14:40:00Z">
        <w:r w:rsidR="00A8318C">
          <w:rPr>
            <w:rFonts w:ascii="仿宋" w:eastAsia="仿宋" w:hAnsi="仿宋" w:hint="eastAsia"/>
            <w:sz w:val="28"/>
            <w:szCs w:val="28"/>
            <w:lang w:val="zh-CN"/>
          </w:rPr>
          <w:t>乙方</w:t>
        </w:r>
      </w:ins>
      <w:r>
        <w:rPr>
          <w:rFonts w:ascii="仿宋" w:eastAsia="仿宋" w:hAnsi="仿宋" w:hint="eastAsia"/>
          <w:sz w:val="28"/>
          <w:szCs w:val="28"/>
          <w:lang w:val="zh-CN"/>
        </w:rPr>
        <w:t>工作人员赠送礼品，礼金，有价证券，购物卡等贵重物品；</w:t>
      </w:r>
    </w:p>
    <w:p w14:paraId="636C7F32" w14:textId="3A099C36" w:rsidR="006C4428" w:rsidRDefault="003451BD">
      <w:pPr>
        <w:numPr>
          <w:ilvl w:val="0"/>
          <w:numId w:val="1"/>
        </w:numPr>
        <w:ind w:firstLineChars="200" w:firstLine="560"/>
        <w:rPr>
          <w:rFonts w:ascii="仿宋" w:eastAsia="仿宋" w:hAnsi="仿宋"/>
          <w:sz w:val="28"/>
          <w:szCs w:val="28"/>
          <w:lang w:val="zh-CN"/>
        </w:rPr>
      </w:pPr>
      <w:del w:id="473" w:author="admin-SJW" w:date="2022-04-26T14:40:00Z">
        <w:r w:rsidDel="007E404A">
          <w:rPr>
            <w:rFonts w:ascii="仿宋" w:eastAsia="仿宋" w:hAnsi="仿宋" w:hint="eastAsia"/>
            <w:sz w:val="28"/>
            <w:szCs w:val="28"/>
            <w:lang w:val="zh-CN"/>
          </w:rPr>
          <w:delText>乙方</w:delText>
        </w:r>
      </w:del>
      <w:ins w:id="474" w:author="admin-SJW" w:date="2022-04-26T14:40:00Z">
        <w:r w:rsidR="007E404A">
          <w:rPr>
            <w:rFonts w:ascii="仿宋" w:eastAsia="仿宋" w:hAnsi="仿宋" w:hint="eastAsia"/>
            <w:sz w:val="28"/>
            <w:szCs w:val="28"/>
            <w:lang w:val="zh-CN"/>
          </w:rPr>
          <w:t>甲方</w:t>
        </w:r>
      </w:ins>
      <w:r>
        <w:rPr>
          <w:rFonts w:ascii="仿宋" w:eastAsia="仿宋" w:hAnsi="仿宋" w:hint="eastAsia"/>
          <w:sz w:val="28"/>
          <w:szCs w:val="28"/>
          <w:lang w:val="zh-CN"/>
        </w:rPr>
        <w:t>不得为谋取私利擅自与</w:t>
      </w:r>
      <w:del w:id="475" w:author="admin-SJW" w:date="2022-04-26T14:38:00Z">
        <w:r w:rsidDel="007E404A">
          <w:rPr>
            <w:rFonts w:ascii="仿宋" w:eastAsia="仿宋" w:hAnsi="仿宋" w:hint="eastAsia"/>
            <w:sz w:val="28"/>
            <w:szCs w:val="28"/>
            <w:lang w:val="zh-CN"/>
          </w:rPr>
          <w:delText>甲方</w:delText>
        </w:r>
      </w:del>
      <w:ins w:id="476" w:author="admin-SJW" w:date="2022-04-26T14:40:00Z">
        <w:r w:rsidR="00A8318C">
          <w:rPr>
            <w:rFonts w:ascii="仿宋" w:eastAsia="仿宋" w:hAnsi="仿宋" w:hint="eastAsia"/>
            <w:sz w:val="28"/>
            <w:szCs w:val="28"/>
            <w:lang w:val="zh-CN"/>
          </w:rPr>
          <w:t>乙方</w:t>
        </w:r>
      </w:ins>
      <w:r>
        <w:rPr>
          <w:rFonts w:ascii="仿宋" w:eastAsia="仿宋" w:hAnsi="仿宋" w:hint="eastAsia"/>
          <w:sz w:val="28"/>
          <w:szCs w:val="28"/>
          <w:lang w:val="zh-CN"/>
        </w:rPr>
        <w:t>工作人员就设备材料费</w:t>
      </w:r>
      <w:r>
        <w:rPr>
          <w:rFonts w:ascii="仿宋" w:eastAsia="仿宋" w:hAnsi="仿宋" w:hint="eastAsia"/>
          <w:sz w:val="28"/>
          <w:szCs w:val="28"/>
          <w:lang w:val="zh-CN"/>
        </w:rPr>
        <w:lastRenderedPageBreak/>
        <w:t>用、设备材料供应、设备材料验收、设备材料质量问题处理等进行私下商谈或者达成默契；</w:t>
      </w:r>
    </w:p>
    <w:p w14:paraId="545888B7" w14:textId="1CD5508E" w:rsidR="006C4428" w:rsidRDefault="003451BD">
      <w:pPr>
        <w:numPr>
          <w:ilvl w:val="0"/>
          <w:numId w:val="1"/>
        </w:numPr>
        <w:ind w:firstLineChars="200" w:firstLine="560"/>
        <w:rPr>
          <w:rFonts w:ascii="仿宋" w:eastAsia="仿宋" w:hAnsi="仿宋"/>
          <w:sz w:val="28"/>
          <w:szCs w:val="28"/>
          <w:lang w:val="zh-CN"/>
        </w:rPr>
      </w:pPr>
      <w:del w:id="477" w:author="admin-SJW" w:date="2022-04-26T14:40:00Z">
        <w:r w:rsidDel="007E404A">
          <w:rPr>
            <w:rFonts w:ascii="仿宋" w:eastAsia="仿宋" w:hAnsi="仿宋" w:hint="eastAsia"/>
            <w:sz w:val="28"/>
            <w:szCs w:val="28"/>
            <w:lang w:val="zh-CN"/>
          </w:rPr>
          <w:delText>乙方</w:delText>
        </w:r>
      </w:del>
      <w:ins w:id="478" w:author="admin-SJW" w:date="2022-04-26T14:40:00Z">
        <w:r w:rsidR="007E404A">
          <w:rPr>
            <w:rFonts w:ascii="仿宋" w:eastAsia="仿宋" w:hAnsi="仿宋" w:hint="eastAsia"/>
            <w:sz w:val="28"/>
            <w:szCs w:val="28"/>
            <w:lang w:val="zh-CN"/>
          </w:rPr>
          <w:t>甲方</w:t>
        </w:r>
      </w:ins>
      <w:r>
        <w:rPr>
          <w:rFonts w:ascii="仿宋" w:eastAsia="仿宋" w:hAnsi="仿宋" w:hint="eastAsia"/>
          <w:sz w:val="28"/>
          <w:szCs w:val="28"/>
          <w:lang w:val="zh-CN"/>
        </w:rPr>
        <w:t>不得以洽谈业务、签订经济</w:t>
      </w:r>
      <w:del w:id="479" w:author="admin-SJW" w:date="2022-04-25T14:47:00Z">
        <w:r w:rsidDel="00A124F4">
          <w:rPr>
            <w:rFonts w:ascii="仿宋" w:eastAsia="仿宋" w:hAnsi="仿宋" w:hint="eastAsia"/>
            <w:sz w:val="28"/>
            <w:szCs w:val="28"/>
            <w:lang w:val="zh-CN"/>
          </w:rPr>
          <w:delText>合同</w:delText>
        </w:r>
      </w:del>
      <w:ins w:id="480" w:author="admin-SJW" w:date="2022-04-25T14:47:00Z">
        <w:r w:rsidR="00A124F4">
          <w:rPr>
            <w:rFonts w:ascii="仿宋" w:eastAsia="仿宋" w:hAnsi="仿宋" w:hint="eastAsia"/>
            <w:sz w:val="28"/>
            <w:szCs w:val="28"/>
            <w:lang w:val="zh-CN"/>
          </w:rPr>
          <w:t>协议</w:t>
        </w:r>
      </w:ins>
      <w:r>
        <w:rPr>
          <w:rFonts w:ascii="仿宋" w:eastAsia="仿宋" w:hAnsi="仿宋" w:hint="eastAsia"/>
          <w:sz w:val="28"/>
          <w:szCs w:val="28"/>
          <w:lang w:val="zh-CN"/>
        </w:rPr>
        <w:t>为借口邀请</w:t>
      </w:r>
      <w:del w:id="481" w:author="admin-SJW" w:date="2022-04-26T14:38:00Z">
        <w:r w:rsidDel="007E404A">
          <w:rPr>
            <w:rFonts w:ascii="仿宋" w:eastAsia="仿宋" w:hAnsi="仿宋" w:hint="eastAsia"/>
            <w:sz w:val="28"/>
            <w:szCs w:val="28"/>
            <w:lang w:val="zh-CN"/>
          </w:rPr>
          <w:delText>甲方</w:delText>
        </w:r>
      </w:del>
      <w:ins w:id="482" w:author="admin-SJW" w:date="2022-04-26T14:40:00Z">
        <w:r w:rsidR="00A8318C">
          <w:rPr>
            <w:rFonts w:ascii="仿宋" w:eastAsia="仿宋" w:hAnsi="仿宋" w:hint="eastAsia"/>
            <w:sz w:val="28"/>
            <w:szCs w:val="28"/>
            <w:lang w:val="zh-CN"/>
          </w:rPr>
          <w:t>乙方</w:t>
        </w:r>
      </w:ins>
      <w:r>
        <w:rPr>
          <w:rFonts w:ascii="仿宋" w:eastAsia="仿宋" w:hAnsi="仿宋" w:hint="eastAsia"/>
          <w:sz w:val="28"/>
          <w:szCs w:val="28"/>
          <w:lang w:val="zh-CN"/>
        </w:rPr>
        <w:t>工作人员外出旅游，进入营业性高档娱乐场所；</w:t>
      </w:r>
    </w:p>
    <w:p w14:paraId="6381AF5E" w14:textId="0AB2E381" w:rsidR="006C4428" w:rsidRDefault="003451BD">
      <w:pPr>
        <w:numPr>
          <w:ilvl w:val="0"/>
          <w:numId w:val="1"/>
        </w:numPr>
        <w:ind w:firstLineChars="200" w:firstLine="560"/>
        <w:rPr>
          <w:rFonts w:ascii="仿宋" w:eastAsia="仿宋" w:hAnsi="仿宋"/>
          <w:sz w:val="28"/>
          <w:szCs w:val="28"/>
          <w:lang w:val="zh-CN"/>
        </w:rPr>
      </w:pPr>
      <w:del w:id="483" w:author="admin-SJW" w:date="2022-04-26T14:40:00Z">
        <w:r w:rsidDel="007E404A">
          <w:rPr>
            <w:rFonts w:ascii="仿宋" w:eastAsia="仿宋" w:hAnsi="仿宋" w:hint="eastAsia"/>
            <w:sz w:val="28"/>
            <w:szCs w:val="28"/>
            <w:lang w:val="zh-CN"/>
          </w:rPr>
          <w:delText>乙方</w:delText>
        </w:r>
      </w:del>
      <w:ins w:id="484" w:author="admin-SJW" w:date="2022-04-26T14:40:00Z">
        <w:r w:rsidR="007E404A">
          <w:rPr>
            <w:rFonts w:ascii="仿宋" w:eastAsia="仿宋" w:hAnsi="仿宋" w:hint="eastAsia"/>
            <w:sz w:val="28"/>
            <w:szCs w:val="28"/>
            <w:lang w:val="zh-CN"/>
          </w:rPr>
          <w:t>甲方</w:t>
        </w:r>
      </w:ins>
      <w:r>
        <w:rPr>
          <w:rFonts w:ascii="仿宋" w:eastAsia="仿宋" w:hAnsi="仿宋" w:hint="eastAsia"/>
          <w:sz w:val="28"/>
          <w:szCs w:val="28"/>
          <w:lang w:val="zh-CN"/>
        </w:rPr>
        <w:t>不得为</w:t>
      </w:r>
      <w:del w:id="485" w:author="admin-SJW" w:date="2022-04-26T14:38:00Z">
        <w:r w:rsidDel="007E404A">
          <w:rPr>
            <w:rFonts w:ascii="仿宋" w:eastAsia="仿宋" w:hAnsi="仿宋" w:hint="eastAsia"/>
            <w:sz w:val="28"/>
            <w:szCs w:val="28"/>
            <w:lang w:val="zh-CN"/>
          </w:rPr>
          <w:delText>甲方</w:delText>
        </w:r>
      </w:del>
      <w:ins w:id="486" w:author="admin-SJW" w:date="2022-04-26T14:40:00Z">
        <w:r w:rsidR="00A8318C">
          <w:rPr>
            <w:rFonts w:ascii="仿宋" w:eastAsia="仿宋" w:hAnsi="仿宋" w:hint="eastAsia"/>
            <w:sz w:val="28"/>
            <w:szCs w:val="28"/>
            <w:lang w:val="zh-CN"/>
          </w:rPr>
          <w:t>乙方</w:t>
        </w:r>
      </w:ins>
      <w:del w:id="487" w:author="admin-SJW" w:date="2022-04-26T14:42:00Z">
        <w:r w:rsidDel="00A8318C">
          <w:rPr>
            <w:rFonts w:ascii="仿宋" w:eastAsia="仿宋" w:hAnsi="仿宋" w:hint="eastAsia"/>
            <w:sz w:val="28"/>
            <w:szCs w:val="28"/>
            <w:lang w:val="zh-CN"/>
          </w:rPr>
          <w:delText>单位和</w:delText>
        </w:r>
      </w:del>
      <w:r>
        <w:rPr>
          <w:rFonts w:ascii="仿宋" w:eastAsia="仿宋" w:hAnsi="仿宋" w:hint="eastAsia"/>
          <w:sz w:val="28"/>
          <w:szCs w:val="28"/>
          <w:lang w:val="zh-CN"/>
        </w:rPr>
        <w:t>个人购置或者提供通讯工具、交通工具、家电、高档办公用品等物品；</w:t>
      </w:r>
    </w:p>
    <w:p w14:paraId="01318FA8" w14:textId="4F93C523" w:rsidR="006C4428" w:rsidRDefault="003451BD">
      <w:pPr>
        <w:numPr>
          <w:ilvl w:val="0"/>
          <w:numId w:val="1"/>
        </w:numPr>
        <w:ind w:firstLineChars="200" w:firstLine="560"/>
        <w:rPr>
          <w:rFonts w:ascii="仿宋" w:eastAsia="仿宋" w:hAnsi="仿宋"/>
          <w:sz w:val="28"/>
          <w:szCs w:val="28"/>
          <w:lang w:val="zh-CN"/>
        </w:rPr>
      </w:pPr>
      <w:del w:id="488" w:author="admin-SJW" w:date="2022-04-26T14:40:00Z">
        <w:r w:rsidDel="007E404A">
          <w:rPr>
            <w:rFonts w:ascii="仿宋" w:eastAsia="仿宋" w:hAnsi="仿宋" w:hint="eastAsia"/>
            <w:sz w:val="28"/>
            <w:szCs w:val="28"/>
            <w:lang w:val="zh-CN"/>
          </w:rPr>
          <w:delText>乙方</w:delText>
        </w:r>
      </w:del>
      <w:ins w:id="489" w:author="admin-SJW" w:date="2022-04-26T14:40:00Z">
        <w:r w:rsidR="007E404A">
          <w:rPr>
            <w:rFonts w:ascii="仿宋" w:eastAsia="仿宋" w:hAnsi="仿宋" w:hint="eastAsia"/>
            <w:sz w:val="28"/>
            <w:szCs w:val="28"/>
            <w:lang w:val="zh-CN"/>
          </w:rPr>
          <w:t>甲方</w:t>
        </w:r>
      </w:ins>
      <w:r>
        <w:rPr>
          <w:rFonts w:ascii="仿宋" w:eastAsia="仿宋" w:hAnsi="仿宋" w:hint="eastAsia"/>
          <w:sz w:val="28"/>
          <w:szCs w:val="28"/>
          <w:lang w:val="zh-CN"/>
        </w:rPr>
        <w:t>如发现</w:t>
      </w:r>
      <w:del w:id="490" w:author="admin-SJW" w:date="2022-04-26T14:38:00Z">
        <w:r w:rsidDel="007E404A">
          <w:rPr>
            <w:rFonts w:ascii="仿宋" w:eastAsia="仿宋" w:hAnsi="仿宋" w:hint="eastAsia"/>
            <w:sz w:val="28"/>
            <w:szCs w:val="28"/>
            <w:lang w:val="zh-CN"/>
          </w:rPr>
          <w:delText>甲方</w:delText>
        </w:r>
      </w:del>
      <w:ins w:id="491" w:author="admin-SJW" w:date="2022-04-26T14:40:00Z">
        <w:r w:rsidR="00A8318C">
          <w:rPr>
            <w:rFonts w:ascii="仿宋" w:eastAsia="仿宋" w:hAnsi="仿宋" w:hint="eastAsia"/>
            <w:sz w:val="28"/>
            <w:szCs w:val="28"/>
            <w:lang w:val="zh-CN"/>
          </w:rPr>
          <w:t>乙方</w:t>
        </w:r>
      </w:ins>
      <w:r>
        <w:rPr>
          <w:rFonts w:ascii="仿宋" w:eastAsia="仿宋" w:hAnsi="仿宋" w:hint="eastAsia"/>
          <w:sz w:val="28"/>
          <w:szCs w:val="28"/>
          <w:lang w:val="zh-CN"/>
        </w:rPr>
        <w:t>工作人员有违反上述协议者，应向</w:t>
      </w:r>
      <w:del w:id="492" w:author="admin-SJW" w:date="2022-04-26T14:38:00Z">
        <w:r w:rsidDel="007E404A">
          <w:rPr>
            <w:rFonts w:ascii="仿宋" w:eastAsia="仿宋" w:hAnsi="仿宋" w:hint="eastAsia"/>
            <w:sz w:val="28"/>
            <w:szCs w:val="28"/>
            <w:lang w:val="zh-CN"/>
          </w:rPr>
          <w:delText>甲方</w:delText>
        </w:r>
      </w:del>
      <w:ins w:id="493" w:author="admin-SJW" w:date="2022-04-26T14:40:00Z">
        <w:r w:rsidR="00A8318C">
          <w:rPr>
            <w:rFonts w:ascii="仿宋" w:eastAsia="仿宋" w:hAnsi="仿宋" w:hint="eastAsia"/>
            <w:sz w:val="28"/>
            <w:szCs w:val="28"/>
            <w:lang w:val="zh-CN"/>
          </w:rPr>
          <w:t>乙方</w:t>
        </w:r>
      </w:ins>
      <w:r>
        <w:rPr>
          <w:rFonts w:ascii="仿宋" w:eastAsia="仿宋" w:hAnsi="仿宋" w:hint="eastAsia"/>
          <w:sz w:val="28"/>
          <w:szCs w:val="28"/>
          <w:lang w:val="zh-CN"/>
        </w:rPr>
        <w:t>领导或</w:t>
      </w:r>
      <w:del w:id="494" w:author="admin-SJW" w:date="2022-04-26T14:38:00Z">
        <w:r w:rsidDel="007E404A">
          <w:rPr>
            <w:rFonts w:ascii="仿宋" w:eastAsia="仿宋" w:hAnsi="仿宋" w:hint="eastAsia"/>
            <w:sz w:val="28"/>
            <w:szCs w:val="28"/>
            <w:lang w:val="zh-CN"/>
          </w:rPr>
          <w:delText>甲方</w:delText>
        </w:r>
      </w:del>
      <w:ins w:id="495" w:author="admin-SJW" w:date="2022-04-26T14:40:00Z">
        <w:r w:rsidR="00A8318C">
          <w:rPr>
            <w:rFonts w:ascii="仿宋" w:eastAsia="仿宋" w:hAnsi="仿宋" w:hint="eastAsia"/>
            <w:sz w:val="28"/>
            <w:szCs w:val="28"/>
            <w:lang w:val="zh-CN"/>
          </w:rPr>
          <w:t>乙方</w:t>
        </w:r>
      </w:ins>
      <w:r>
        <w:rPr>
          <w:rFonts w:ascii="仿宋" w:eastAsia="仿宋" w:hAnsi="仿宋" w:hint="eastAsia"/>
          <w:sz w:val="28"/>
          <w:szCs w:val="28"/>
          <w:lang w:val="zh-CN"/>
        </w:rPr>
        <w:t>上级单位举报。</w:t>
      </w:r>
      <w:del w:id="496" w:author="admin-SJW" w:date="2022-04-26T14:38:00Z">
        <w:r w:rsidDel="007E404A">
          <w:rPr>
            <w:rFonts w:ascii="仿宋" w:eastAsia="仿宋" w:hAnsi="仿宋" w:hint="eastAsia"/>
            <w:sz w:val="28"/>
            <w:szCs w:val="28"/>
            <w:lang w:val="zh-CN"/>
          </w:rPr>
          <w:delText>甲方</w:delText>
        </w:r>
      </w:del>
      <w:ins w:id="497" w:author="admin-SJW" w:date="2022-04-26T14:40:00Z">
        <w:r w:rsidR="00A8318C">
          <w:rPr>
            <w:rFonts w:ascii="仿宋" w:eastAsia="仿宋" w:hAnsi="仿宋" w:hint="eastAsia"/>
            <w:sz w:val="28"/>
            <w:szCs w:val="28"/>
            <w:lang w:val="zh-CN"/>
          </w:rPr>
          <w:t>乙方</w:t>
        </w:r>
      </w:ins>
      <w:r>
        <w:rPr>
          <w:rFonts w:ascii="仿宋" w:eastAsia="仿宋" w:hAnsi="仿宋" w:hint="eastAsia"/>
          <w:sz w:val="28"/>
          <w:szCs w:val="28"/>
          <w:lang w:val="zh-CN"/>
        </w:rPr>
        <w:t>不得找任何借口对</w:t>
      </w:r>
      <w:del w:id="498" w:author="admin-SJW" w:date="2022-04-26T14:40:00Z">
        <w:r w:rsidDel="007E404A">
          <w:rPr>
            <w:rFonts w:ascii="仿宋" w:eastAsia="仿宋" w:hAnsi="仿宋" w:hint="eastAsia"/>
            <w:sz w:val="28"/>
            <w:szCs w:val="28"/>
            <w:lang w:val="zh-CN"/>
          </w:rPr>
          <w:delText>乙方</w:delText>
        </w:r>
      </w:del>
      <w:ins w:id="499" w:author="admin-SJW" w:date="2022-04-26T14:40:00Z">
        <w:r w:rsidR="007E404A">
          <w:rPr>
            <w:rFonts w:ascii="仿宋" w:eastAsia="仿宋" w:hAnsi="仿宋" w:hint="eastAsia"/>
            <w:sz w:val="28"/>
            <w:szCs w:val="28"/>
            <w:lang w:val="zh-CN"/>
          </w:rPr>
          <w:t>甲方</w:t>
        </w:r>
      </w:ins>
      <w:r>
        <w:rPr>
          <w:rFonts w:ascii="仿宋" w:eastAsia="仿宋" w:hAnsi="仿宋" w:hint="eastAsia"/>
          <w:sz w:val="28"/>
          <w:szCs w:val="28"/>
          <w:lang w:val="zh-CN"/>
        </w:rPr>
        <w:t>进行报复。</w:t>
      </w:r>
      <w:del w:id="500" w:author="admin-SJW" w:date="2022-04-26T14:38:00Z">
        <w:r w:rsidDel="007E404A">
          <w:rPr>
            <w:rFonts w:ascii="仿宋" w:eastAsia="仿宋" w:hAnsi="仿宋" w:hint="eastAsia"/>
            <w:sz w:val="28"/>
            <w:szCs w:val="28"/>
            <w:lang w:val="zh-CN"/>
          </w:rPr>
          <w:delText>甲方</w:delText>
        </w:r>
      </w:del>
      <w:ins w:id="501" w:author="admin-SJW" w:date="2022-04-26T14:40:00Z">
        <w:r w:rsidR="00A8318C">
          <w:rPr>
            <w:rFonts w:ascii="仿宋" w:eastAsia="仿宋" w:hAnsi="仿宋" w:hint="eastAsia"/>
            <w:sz w:val="28"/>
            <w:szCs w:val="28"/>
            <w:lang w:val="zh-CN"/>
          </w:rPr>
          <w:t>乙方</w:t>
        </w:r>
      </w:ins>
      <w:r>
        <w:rPr>
          <w:rFonts w:ascii="仿宋" w:eastAsia="仿宋" w:hAnsi="仿宋" w:hint="eastAsia"/>
          <w:sz w:val="28"/>
          <w:szCs w:val="28"/>
          <w:lang w:val="zh-CN"/>
        </w:rPr>
        <w:t>对举报属实和严格遵守廉洁协议的</w:t>
      </w:r>
      <w:del w:id="502" w:author="admin-SJW" w:date="2022-04-26T14:40:00Z">
        <w:r w:rsidDel="007E404A">
          <w:rPr>
            <w:rFonts w:ascii="仿宋" w:eastAsia="仿宋" w:hAnsi="仿宋" w:hint="eastAsia"/>
            <w:sz w:val="28"/>
            <w:szCs w:val="28"/>
            <w:lang w:val="zh-CN"/>
          </w:rPr>
          <w:delText>乙方</w:delText>
        </w:r>
      </w:del>
      <w:ins w:id="503" w:author="admin-SJW" w:date="2022-04-26T14:40:00Z">
        <w:r w:rsidR="007E404A">
          <w:rPr>
            <w:rFonts w:ascii="仿宋" w:eastAsia="仿宋" w:hAnsi="仿宋" w:hint="eastAsia"/>
            <w:sz w:val="28"/>
            <w:szCs w:val="28"/>
            <w:lang w:val="zh-CN"/>
          </w:rPr>
          <w:t>甲方</w:t>
        </w:r>
      </w:ins>
      <w:r>
        <w:rPr>
          <w:rFonts w:ascii="仿宋" w:eastAsia="仿宋" w:hAnsi="仿宋" w:hint="eastAsia"/>
          <w:sz w:val="28"/>
          <w:szCs w:val="28"/>
          <w:lang w:val="zh-CN"/>
        </w:rPr>
        <w:t>，在同等条件下给予承接后续</w:t>
      </w:r>
      <w:del w:id="504" w:author="admin-SJW" w:date="2022-04-26T14:42:00Z">
        <w:r w:rsidDel="00A8318C">
          <w:rPr>
            <w:rFonts w:ascii="仿宋" w:eastAsia="仿宋" w:hAnsi="仿宋" w:hint="eastAsia"/>
            <w:sz w:val="28"/>
            <w:szCs w:val="28"/>
            <w:lang w:val="zh-CN"/>
          </w:rPr>
          <w:delText>工程</w:delText>
        </w:r>
      </w:del>
      <w:ins w:id="505" w:author="admin-SJW" w:date="2022-04-26T14:42:00Z">
        <w:r w:rsidR="00A8318C">
          <w:rPr>
            <w:rFonts w:ascii="仿宋" w:eastAsia="仿宋" w:hAnsi="仿宋" w:hint="eastAsia"/>
            <w:sz w:val="28"/>
            <w:szCs w:val="28"/>
            <w:lang w:val="zh-CN"/>
          </w:rPr>
          <w:t>购销</w:t>
        </w:r>
      </w:ins>
      <w:ins w:id="506" w:author="admin-SJW" w:date="2022-04-26T14:43:00Z">
        <w:r w:rsidR="00A8318C">
          <w:rPr>
            <w:rFonts w:ascii="仿宋" w:eastAsia="仿宋" w:hAnsi="仿宋" w:hint="eastAsia"/>
            <w:sz w:val="28"/>
            <w:szCs w:val="28"/>
            <w:lang w:val="zh-CN"/>
          </w:rPr>
          <w:t>协议</w:t>
        </w:r>
      </w:ins>
      <w:r>
        <w:rPr>
          <w:rFonts w:ascii="仿宋" w:eastAsia="仿宋" w:hAnsi="仿宋" w:hint="eastAsia"/>
          <w:sz w:val="28"/>
          <w:szCs w:val="28"/>
          <w:lang w:val="zh-CN"/>
        </w:rPr>
        <w:t>的优先邀请</w:t>
      </w:r>
      <w:del w:id="507" w:author="admin-SJW" w:date="2022-04-26T14:42:00Z">
        <w:r w:rsidDel="00A8318C">
          <w:rPr>
            <w:rFonts w:ascii="仿宋" w:eastAsia="仿宋" w:hAnsi="仿宋" w:hint="eastAsia"/>
            <w:sz w:val="28"/>
            <w:szCs w:val="28"/>
            <w:lang w:val="zh-CN"/>
          </w:rPr>
          <w:delText>投标</w:delText>
        </w:r>
      </w:del>
      <w:r>
        <w:rPr>
          <w:rFonts w:ascii="仿宋" w:eastAsia="仿宋" w:hAnsi="仿宋" w:hint="eastAsia"/>
          <w:sz w:val="28"/>
          <w:szCs w:val="28"/>
          <w:lang w:val="zh-CN"/>
        </w:rPr>
        <w:t>；</w:t>
      </w:r>
    </w:p>
    <w:p w14:paraId="6560BFB9" w14:textId="4BDA2464" w:rsidR="006C4428" w:rsidRDefault="003451BD">
      <w:pPr>
        <w:numPr>
          <w:ilvl w:val="0"/>
          <w:numId w:val="1"/>
        </w:numPr>
        <w:ind w:firstLineChars="200" w:firstLine="560"/>
        <w:rPr>
          <w:rFonts w:ascii="仿宋" w:eastAsia="仿宋" w:hAnsi="仿宋"/>
          <w:sz w:val="28"/>
          <w:szCs w:val="28"/>
          <w:lang w:val="zh-CN"/>
        </w:rPr>
      </w:pPr>
      <w:del w:id="508" w:author="admin-SJW" w:date="2022-04-26T14:38:00Z">
        <w:r w:rsidDel="007E404A">
          <w:rPr>
            <w:rFonts w:ascii="仿宋" w:eastAsia="仿宋" w:hAnsi="仿宋" w:hint="eastAsia"/>
            <w:sz w:val="28"/>
            <w:szCs w:val="28"/>
            <w:lang w:val="zh-CN"/>
          </w:rPr>
          <w:delText>甲方</w:delText>
        </w:r>
      </w:del>
      <w:ins w:id="509" w:author="admin-SJW" w:date="2022-04-26T14:40:00Z">
        <w:r w:rsidR="00A8318C">
          <w:rPr>
            <w:rFonts w:ascii="仿宋" w:eastAsia="仿宋" w:hAnsi="仿宋" w:hint="eastAsia"/>
            <w:sz w:val="28"/>
            <w:szCs w:val="28"/>
            <w:lang w:val="zh-CN"/>
          </w:rPr>
          <w:t>乙方</w:t>
        </w:r>
      </w:ins>
      <w:r>
        <w:rPr>
          <w:rFonts w:ascii="仿宋" w:eastAsia="仿宋" w:hAnsi="仿宋" w:hint="eastAsia"/>
          <w:sz w:val="28"/>
          <w:szCs w:val="28"/>
          <w:lang w:val="zh-CN"/>
        </w:rPr>
        <w:t>发现</w:t>
      </w:r>
      <w:del w:id="510" w:author="admin-SJW" w:date="2022-04-26T14:40:00Z">
        <w:r w:rsidDel="007E404A">
          <w:rPr>
            <w:rFonts w:ascii="仿宋" w:eastAsia="仿宋" w:hAnsi="仿宋" w:hint="eastAsia"/>
            <w:sz w:val="28"/>
            <w:szCs w:val="28"/>
            <w:lang w:val="zh-CN"/>
          </w:rPr>
          <w:delText>乙方</w:delText>
        </w:r>
      </w:del>
      <w:ins w:id="511" w:author="admin-SJW" w:date="2022-04-26T14:40:00Z">
        <w:r w:rsidR="007E404A">
          <w:rPr>
            <w:rFonts w:ascii="仿宋" w:eastAsia="仿宋" w:hAnsi="仿宋" w:hint="eastAsia"/>
            <w:sz w:val="28"/>
            <w:szCs w:val="28"/>
            <w:lang w:val="zh-CN"/>
          </w:rPr>
          <w:t>甲方</w:t>
        </w:r>
      </w:ins>
      <w:r>
        <w:rPr>
          <w:rFonts w:ascii="仿宋" w:eastAsia="仿宋" w:hAnsi="仿宋" w:hint="eastAsia"/>
          <w:sz w:val="28"/>
          <w:szCs w:val="28"/>
          <w:lang w:val="zh-CN"/>
        </w:rPr>
        <w:t>有违反本协议或者采用不正当的手段行贿</w:t>
      </w:r>
      <w:del w:id="512" w:author="admin-SJW" w:date="2022-04-26T14:38:00Z">
        <w:r w:rsidDel="007E404A">
          <w:rPr>
            <w:rFonts w:ascii="仿宋" w:eastAsia="仿宋" w:hAnsi="仿宋" w:hint="eastAsia"/>
            <w:sz w:val="28"/>
            <w:szCs w:val="28"/>
            <w:lang w:val="zh-CN"/>
          </w:rPr>
          <w:delText>甲方</w:delText>
        </w:r>
      </w:del>
      <w:ins w:id="513" w:author="admin-SJW" w:date="2022-04-26T14:40:00Z">
        <w:r w:rsidR="00A8318C">
          <w:rPr>
            <w:rFonts w:ascii="仿宋" w:eastAsia="仿宋" w:hAnsi="仿宋" w:hint="eastAsia"/>
            <w:sz w:val="28"/>
            <w:szCs w:val="28"/>
            <w:lang w:val="zh-CN"/>
          </w:rPr>
          <w:t>乙方</w:t>
        </w:r>
      </w:ins>
      <w:r>
        <w:rPr>
          <w:rFonts w:ascii="仿宋" w:eastAsia="仿宋" w:hAnsi="仿宋" w:hint="eastAsia"/>
          <w:sz w:val="28"/>
          <w:szCs w:val="28"/>
          <w:lang w:val="zh-CN"/>
        </w:rPr>
        <w:t>工作人员，</w:t>
      </w:r>
      <w:del w:id="514" w:author="admin-SJW" w:date="2022-04-26T14:38:00Z">
        <w:r w:rsidDel="007E404A">
          <w:rPr>
            <w:rFonts w:ascii="仿宋" w:eastAsia="仿宋" w:hAnsi="仿宋" w:hint="eastAsia"/>
            <w:sz w:val="28"/>
            <w:szCs w:val="28"/>
            <w:lang w:val="zh-CN"/>
          </w:rPr>
          <w:delText>甲方</w:delText>
        </w:r>
      </w:del>
      <w:ins w:id="515" w:author="admin-SJW" w:date="2022-04-26T14:40:00Z">
        <w:r w:rsidR="00A8318C">
          <w:rPr>
            <w:rFonts w:ascii="仿宋" w:eastAsia="仿宋" w:hAnsi="仿宋" w:hint="eastAsia"/>
            <w:sz w:val="28"/>
            <w:szCs w:val="28"/>
            <w:lang w:val="zh-CN"/>
          </w:rPr>
          <w:t>乙方</w:t>
        </w:r>
      </w:ins>
      <w:r>
        <w:rPr>
          <w:rFonts w:ascii="仿宋" w:eastAsia="仿宋" w:hAnsi="仿宋" w:hint="eastAsia"/>
          <w:sz w:val="28"/>
          <w:szCs w:val="28"/>
          <w:lang w:val="zh-CN"/>
        </w:rPr>
        <w:t>将视具体情节酌情处理直至解除</w:t>
      </w:r>
      <w:del w:id="516" w:author="admin-SJW" w:date="2022-04-25T14:47:00Z">
        <w:r w:rsidDel="00A124F4">
          <w:rPr>
            <w:rFonts w:ascii="仿宋" w:eastAsia="仿宋" w:hAnsi="仿宋" w:hint="eastAsia"/>
            <w:sz w:val="28"/>
            <w:szCs w:val="28"/>
            <w:lang w:val="zh-CN"/>
          </w:rPr>
          <w:delText>合同</w:delText>
        </w:r>
      </w:del>
      <w:ins w:id="517" w:author="admin-SJW" w:date="2022-04-25T14:47:00Z">
        <w:r w:rsidR="00A124F4">
          <w:rPr>
            <w:rFonts w:ascii="仿宋" w:eastAsia="仿宋" w:hAnsi="仿宋" w:hint="eastAsia"/>
            <w:sz w:val="28"/>
            <w:szCs w:val="28"/>
            <w:lang w:val="zh-CN"/>
          </w:rPr>
          <w:t>协议</w:t>
        </w:r>
      </w:ins>
      <w:r>
        <w:rPr>
          <w:rFonts w:ascii="仿宋" w:eastAsia="仿宋" w:hAnsi="仿宋" w:hint="eastAsia"/>
          <w:sz w:val="28"/>
          <w:szCs w:val="28"/>
          <w:lang w:val="zh-CN"/>
        </w:rPr>
        <w:t>，如对</w:t>
      </w:r>
      <w:del w:id="518" w:author="admin-SJW" w:date="2022-04-26T14:38:00Z">
        <w:r w:rsidDel="007E404A">
          <w:rPr>
            <w:rFonts w:ascii="仿宋" w:eastAsia="仿宋" w:hAnsi="仿宋" w:hint="eastAsia"/>
            <w:sz w:val="28"/>
            <w:szCs w:val="28"/>
            <w:lang w:val="zh-CN"/>
          </w:rPr>
          <w:delText>甲方</w:delText>
        </w:r>
      </w:del>
      <w:ins w:id="519" w:author="admin-SJW" w:date="2022-04-26T14:40:00Z">
        <w:r w:rsidR="00A8318C">
          <w:rPr>
            <w:rFonts w:ascii="仿宋" w:eastAsia="仿宋" w:hAnsi="仿宋" w:hint="eastAsia"/>
            <w:sz w:val="28"/>
            <w:szCs w:val="28"/>
            <w:lang w:val="zh-CN"/>
          </w:rPr>
          <w:t>乙方</w:t>
        </w:r>
      </w:ins>
      <w:r>
        <w:rPr>
          <w:rFonts w:ascii="仿宋" w:eastAsia="仿宋" w:hAnsi="仿宋" w:hint="eastAsia"/>
          <w:sz w:val="28"/>
          <w:szCs w:val="28"/>
          <w:lang w:val="zh-CN"/>
        </w:rPr>
        <w:t>造成损失的则均由</w:t>
      </w:r>
      <w:del w:id="520" w:author="admin-SJW" w:date="2022-04-26T14:40:00Z">
        <w:r w:rsidDel="007E404A">
          <w:rPr>
            <w:rFonts w:ascii="仿宋" w:eastAsia="仿宋" w:hAnsi="仿宋" w:hint="eastAsia"/>
            <w:sz w:val="28"/>
            <w:szCs w:val="28"/>
            <w:lang w:val="zh-CN"/>
          </w:rPr>
          <w:delText>乙方</w:delText>
        </w:r>
      </w:del>
      <w:ins w:id="521" w:author="admin-SJW" w:date="2022-04-26T14:40:00Z">
        <w:r w:rsidR="007E404A">
          <w:rPr>
            <w:rFonts w:ascii="仿宋" w:eastAsia="仿宋" w:hAnsi="仿宋" w:hint="eastAsia"/>
            <w:sz w:val="28"/>
            <w:szCs w:val="28"/>
            <w:lang w:val="zh-CN"/>
          </w:rPr>
          <w:t>甲方</w:t>
        </w:r>
      </w:ins>
      <w:r>
        <w:rPr>
          <w:rFonts w:ascii="仿宋" w:eastAsia="仿宋" w:hAnsi="仿宋" w:hint="eastAsia"/>
          <w:sz w:val="28"/>
          <w:szCs w:val="28"/>
          <w:lang w:val="zh-CN"/>
        </w:rPr>
        <w:t>承担，</w:t>
      </w:r>
      <w:del w:id="522" w:author="admin-SJW" w:date="2022-04-26T14:40:00Z">
        <w:r w:rsidDel="007E404A">
          <w:rPr>
            <w:rFonts w:ascii="仿宋" w:eastAsia="仿宋" w:hAnsi="仿宋" w:hint="eastAsia"/>
            <w:sz w:val="28"/>
            <w:szCs w:val="28"/>
            <w:lang w:val="zh-CN"/>
          </w:rPr>
          <w:delText>乙方</w:delText>
        </w:r>
      </w:del>
      <w:ins w:id="523" w:author="admin-SJW" w:date="2022-04-26T14:40:00Z">
        <w:r w:rsidR="007E404A">
          <w:rPr>
            <w:rFonts w:ascii="仿宋" w:eastAsia="仿宋" w:hAnsi="仿宋" w:hint="eastAsia"/>
            <w:sz w:val="28"/>
            <w:szCs w:val="28"/>
            <w:lang w:val="zh-CN"/>
          </w:rPr>
          <w:t>甲方</w:t>
        </w:r>
      </w:ins>
      <w:r>
        <w:rPr>
          <w:rFonts w:ascii="仿宋" w:eastAsia="仿宋" w:hAnsi="仿宋" w:hint="eastAsia"/>
          <w:sz w:val="28"/>
          <w:szCs w:val="28"/>
          <w:lang w:val="zh-CN"/>
        </w:rPr>
        <w:t>采用不正当手段获取的非法所得将由相关部门按照规定进行处理，且应当向</w:t>
      </w:r>
      <w:del w:id="524" w:author="admin-SJW" w:date="2022-04-26T14:38:00Z">
        <w:r w:rsidDel="007E404A">
          <w:rPr>
            <w:rFonts w:ascii="仿宋" w:eastAsia="仿宋" w:hAnsi="仿宋" w:hint="eastAsia"/>
            <w:sz w:val="28"/>
            <w:szCs w:val="28"/>
            <w:lang w:val="zh-CN"/>
          </w:rPr>
          <w:delText>甲方</w:delText>
        </w:r>
      </w:del>
      <w:ins w:id="525" w:author="admin-SJW" w:date="2022-04-26T14:40:00Z">
        <w:r w:rsidR="00A8318C">
          <w:rPr>
            <w:rFonts w:ascii="仿宋" w:eastAsia="仿宋" w:hAnsi="仿宋" w:hint="eastAsia"/>
            <w:sz w:val="28"/>
            <w:szCs w:val="28"/>
            <w:lang w:val="zh-CN"/>
          </w:rPr>
          <w:t>乙方</w:t>
        </w:r>
      </w:ins>
      <w:r>
        <w:rPr>
          <w:rFonts w:ascii="仿宋" w:eastAsia="仿宋" w:hAnsi="仿宋" w:hint="eastAsia"/>
          <w:sz w:val="28"/>
          <w:szCs w:val="28"/>
          <w:lang w:val="zh-CN"/>
        </w:rPr>
        <w:t>进行赔偿，赔偿额等于非法所得额；</w:t>
      </w:r>
    </w:p>
    <w:p w14:paraId="4BA8160B" w14:textId="218B0F44" w:rsidR="006C4428" w:rsidRDefault="003451BD">
      <w:pPr>
        <w:numPr>
          <w:ilvl w:val="0"/>
          <w:numId w:val="1"/>
        </w:numPr>
        <w:ind w:firstLineChars="200" w:firstLine="560"/>
        <w:rPr>
          <w:rFonts w:ascii="仿宋" w:eastAsia="仿宋" w:hAnsi="仿宋"/>
          <w:sz w:val="28"/>
          <w:szCs w:val="28"/>
          <w:lang w:val="zh-CN"/>
        </w:rPr>
      </w:pPr>
      <w:r>
        <w:rPr>
          <w:rFonts w:ascii="仿宋" w:eastAsia="仿宋" w:hAnsi="仿宋" w:hint="eastAsia"/>
          <w:sz w:val="28"/>
          <w:szCs w:val="28"/>
          <w:lang w:val="zh-CN"/>
        </w:rPr>
        <w:t>本廉洁协议作为</w:t>
      </w:r>
      <w:ins w:id="526" w:author="admin-SJW" w:date="2022-04-26T14:43:00Z">
        <w:r w:rsidR="00A8318C">
          <w:rPr>
            <w:rFonts w:ascii="仿宋" w:eastAsia="仿宋" w:hAnsi="仿宋" w:hint="eastAsia"/>
            <w:sz w:val="28"/>
            <w:szCs w:val="28"/>
            <w:lang w:val="zh-CN"/>
          </w:rPr>
          <w:t>购销</w:t>
        </w:r>
      </w:ins>
      <w:del w:id="527" w:author="admin-SJW" w:date="2022-04-25T14:47:00Z">
        <w:r w:rsidDel="00A124F4">
          <w:rPr>
            <w:rFonts w:ascii="仿宋" w:eastAsia="仿宋" w:hAnsi="仿宋" w:hint="eastAsia"/>
            <w:sz w:val="28"/>
            <w:szCs w:val="28"/>
            <w:lang w:val="zh-CN"/>
          </w:rPr>
          <w:delText>合同</w:delText>
        </w:r>
      </w:del>
      <w:ins w:id="528" w:author="admin-SJW" w:date="2022-04-25T14:47:00Z">
        <w:r w:rsidR="00A124F4">
          <w:rPr>
            <w:rFonts w:ascii="仿宋" w:eastAsia="仿宋" w:hAnsi="仿宋" w:hint="eastAsia"/>
            <w:sz w:val="28"/>
            <w:szCs w:val="28"/>
            <w:lang w:val="zh-CN"/>
          </w:rPr>
          <w:t>协议</w:t>
        </w:r>
      </w:ins>
      <w:r>
        <w:rPr>
          <w:rFonts w:ascii="仿宋" w:eastAsia="仿宋" w:hAnsi="仿宋" w:hint="eastAsia"/>
          <w:sz w:val="28"/>
          <w:szCs w:val="28"/>
          <w:lang w:val="zh-CN"/>
        </w:rPr>
        <w:t>的附件，与</w:t>
      </w:r>
      <w:del w:id="529" w:author="admin-SJW" w:date="2022-04-26T14:54:00Z">
        <w:r w:rsidDel="00BD74C0">
          <w:rPr>
            <w:rFonts w:ascii="仿宋" w:eastAsia="仿宋" w:hAnsi="仿宋" w:hint="eastAsia"/>
            <w:sz w:val="28"/>
            <w:szCs w:val="28"/>
            <w:lang w:val="zh-CN"/>
          </w:rPr>
          <w:delText>本</w:delText>
        </w:r>
      </w:del>
      <w:del w:id="530" w:author="admin-SJW" w:date="2022-04-26T14:43:00Z">
        <w:r w:rsidDel="00A8318C">
          <w:rPr>
            <w:rFonts w:ascii="仿宋" w:eastAsia="仿宋" w:hAnsi="仿宋" w:hint="eastAsia"/>
            <w:sz w:val="28"/>
            <w:szCs w:val="28"/>
            <w:lang w:val="zh-CN"/>
          </w:rPr>
          <w:delText>供货</w:delText>
        </w:r>
      </w:del>
      <w:ins w:id="531" w:author="admin-SJW" w:date="2022-04-26T14:43:00Z">
        <w:r w:rsidR="00A8318C">
          <w:rPr>
            <w:rFonts w:ascii="仿宋" w:eastAsia="仿宋" w:hAnsi="仿宋" w:hint="eastAsia"/>
            <w:sz w:val="28"/>
            <w:szCs w:val="28"/>
            <w:lang w:val="zh-CN"/>
          </w:rPr>
          <w:t>购销</w:t>
        </w:r>
      </w:ins>
      <w:del w:id="532" w:author="admin-SJW" w:date="2022-04-25T14:47:00Z">
        <w:r w:rsidDel="00A124F4">
          <w:rPr>
            <w:rFonts w:ascii="仿宋" w:eastAsia="仿宋" w:hAnsi="仿宋" w:hint="eastAsia"/>
            <w:sz w:val="28"/>
            <w:szCs w:val="28"/>
            <w:lang w:val="zh-CN"/>
          </w:rPr>
          <w:delText>合同</w:delText>
        </w:r>
      </w:del>
      <w:ins w:id="533" w:author="admin-SJW" w:date="2022-04-25T14:47:00Z">
        <w:r w:rsidR="00A124F4">
          <w:rPr>
            <w:rFonts w:ascii="仿宋" w:eastAsia="仿宋" w:hAnsi="仿宋" w:hint="eastAsia"/>
            <w:sz w:val="28"/>
            <w:szCs w:val="28"/>
            <w:lang w:val="zh-CN"/>
          </w:rPr>
          <w:t>协议</w:t>
        </w:r>
      </w:ins>
      <w:r>
        <w:rPr>
          <w:rFonts w:ascii="仿宋" w:eastAsia="仿宋" w:hAnsi="仿宋" w:hint="eastAsia"/>
          <w:sz w:val="28"/>
          <w:szCs w:val="28"/>
          <w:lang w:val="zh-CN"/>
        </w:rPr>
        <w:t>具有同等法律效力。经协议双方签署后即生效；</w:t>
      </w:r>
    </w:p>
    <w:p w14:paraId="0A627047" w14:textId="77777777" w:rsidR="006C4428" w:rsidRDefault="003451BD">
      <w:pPr>
        <w:numPr>
          <w:ilvl w:val="0"/>
          <w:numId w:val="1"/>
        </w:numPr>
        <w:ind w:firstLineChars="200" w:firstLine="560"/>
        <w:rPr>
          <w:rFonts w:ascii="仿宋" w:eastAsia="仿宋" w:hAnsi="仿宋"/>
          <w:sz w:val="28"/>
          <w:szCs w:val="28"/>
          <w:lang w:val="zh-CN"/>
        </w:rPr>
      </w:pPr>
      <w:r>
        <w:rPr>
          <w:rFonts w:ascii="仿宋" w:eastAsia="仿宋" w:hAnsi="仿宋" w:hint="eastAsia"/>
          <w:sz w:val="28"/>
          <w:szCs w:val="28"/>
          <w:lang w:val="zh-CN"/>
        </w:rPr>
        <w:t>本协议一式四份，甲方二份，乙方二份。</w:t>
      </w:r>
    </w:p>
    <w:p w14:paraId="7D7A03D2" w14:textId="6BAF0F2D" w:rsidR="006C4428" w:rsidRDefault="003451BD" w:rsidP="00AE74AA">
      <w:pPr>
        <w:ind w:firstLineChars="200" w:firstLine="560"/>
        <w:jc w:val="center"/>
        <w:rPr>
          <w:rFonts w:ascii="仿宋" w:eastAsia="仿宋" w:hAnsi="仿宋"/>
          <w:sz w:val="28"/>
          <w:szCs w:val="28"/>
          <w:lang w:val="zh-CN"/>
        </w:rPr>
      </w:pPr>
      <w:r>
        <w:rPr>
          <w:rFonts w:ascii="仿宋" w:eastAsia="仿宋" w:hAnsi="仿宋" w:hint="eastAsia"/>
          <w:sz w:val="28"/>
          <w:szCs w:val="28"/>
          <w:lang w:val="zh-CN"/>
        </w:rPr>
        <w:t>（以下无正文</w:t>
      </w:r>
      <w:ins w:id="534" w:author="admin-SJW" w:date="2022-04-26T14:52:00Z">
        <w:r w:rsidR="00D65407">
          <w:rPr>
            <w:rFonts w:ascii="仿宋" w:eastAsia="仿宋" w:hAnsi="仿宋" w:hint="eastAsia"/>
            <w:sz w:val="28"/>
            <w:szCs w:val="28"/>
            <w:lang w:val="zh-CN"/>
          </w:rPr>
          <w:t>，为廉洁协议签署页</w:t>
        </w:r>
      </w:ins>
      <w:r>
        <w:rPr>
          <w:rFonts w:ascii="仿宋" w:eastAsia="仿宋" w:hAnsi="仿宋" w:hint="eastAsia"/>
          <w:sz w:val="28"/>
          <w:szCs w:val="28"/>
          <w:lang w:val="zh-CN"/>
        </w:rPr>
        <w:t>）</w:t>
      </w:r>
    </w:p>
    <w:p w14:paraId="4CF179B0" w14:textId="77777777" w:rsidR="006C4428" w:rsidRDefault="006C4428">
      <w:pPr>
        <w:tabs>
          <w:tab w:val="left" w:pos="900"/>
        </w:tabs>
        <w:topLinePunct/>
        <w:autoSpaceDN w:val="0"/>
        <w:spacing w:line="360" w:lineRule="auto"/>
        <w:ind w:left="7661" w:rightChars="-149" w:right="-313" w:hangingChars="2736" w:hanging="7661"/>
        <w:rPr>
          <w:rFonts w:ascii="仿宋" w:eastAsia="仿宋" w:hAnsi="仿宋"/>
          <w:sz w:val="28"/>
          <w:szCs w:val="28"/>
        </w:rPr>
      </w:pPr>
    </w:p>
    <w:p w14:paraId="66D62C14" w14:textId="77777777" w:rsidR="006C4428" w:rsidRDefault="006C4428">
      <w:pPr>
        <w:tabs>
          <w:tab w:val="left" w:pos="900"/>
        </w:tabs>
        <w:topLinePunct/>
        <w:autoSpaceDN w:val="0"/>
        <w:spacing w:line="360" w:lineRule="auto"/>
        <w:ind w:left="7661" w:rightChars="-149" w:right="-313" w:hangingChars="2736" w:hanging="7661"/>
        <w:rPr>
          <w:rFonts w:ascii="仿宋" w:eastAsia="仿宋" w:hAnsi="仿宋"/>
          <w:sz w:val="28"/>
          <w:szCs w:val="28"/>
        </w:rPr>
      </w:pPr>
    </w:p>
    <w:p w14:paraId="4165DE9F" w14:textId="77777777" w:rsidR="006C4428" w:rsidRDefault="006C4428">
      <w:pPr>
        <w:tabs>
          <w:tab w:val="left" w:pos="900"/>
        </w:tabs>
        <w:topLinePunct/>
        <w:autoSpaceDN w:val="0"/>
        <w:spacing w:line="360" w:lineRule="auto"/>
        <w:ind w:left="7661" w:rightChars="-149" w:right="-313" w:hangingChars="2736" w:hanging="7661"/>
        <w:rPr>
          <w:rFonts w:ascii="仿宋" w:eastAsia="仿宋" w:hAnsi="仿宋"/>
          <w:sz w:val="28"/>
          <w:szCs w:val="28"/>
        </w:rPr>
      </w:pPr>
    </w:p>
    <w:p w14:paraId="7C1A4E0D" w14:textId="77777777" w:rsidR="006C4428" w:rsidRDefault="006C4428">
      <w:pPr>
        <w:tabs>
          <w:tab w:val="left" w:pos="900"/>
        </w:tabs>
        <w:topLinePunct/>
        <w:autoSpaceDN w:val="0"/>
        <w:spacing w:line="360" w:lineRule="auto"/>
        <w:ind w:left="7661" w:rightChars="-149" w:right="-313" w:hangingChars="2736" w:hanging="7661"/>
        <w:rPr>
          <w:rFonts w:ascii="仿宋" w:eastAsia="仿宋" w:hAnsi="仿宋"/>
          <w:sz w:val="28"/>
          <w:szCs w:val="28"/>
        </w:rPr>
      </w:pPr>
    </w:p>
    <w:p w14:paraId="18315631" w14:textId="5EA7F282" w:rsidR="006C4428" w:rsidDel="00D65407" w:rsidRDefault="003451BD">
      <w:pPr>
        <w:widowControl/>
        <w:ind w:firstLine="560"/>
        <w:jc w:val="center"/>
        <w:rPr>
          <w:del w:id="535" w:author="admin-SJW" w:date="2022-04-26T14:52:00Z"/>
          <w:rFonts w:ascii="仿宋" w:eastAsia="仿宋" w:hAnsi="仿宋"/>
          <w:sz w:val="28"/>
          <w:szCs w:val="28"/>
        </w:rPr>
        <w:pPrChange w:id="536" w:author="admin-SJW" w:date="2022-04-26T14:52:00Z">
          <w:pPr>
            <w:widowControl/>
            <w:ind w:firstLine="560"/>
          </w:pPr>
        </w:pPrChange>
      </w:pPr>
      <w:r>
        <w:rPr>
          <w:rFonts w:ascii="仿宋" w:eastAsia="仿宋" w:hAnsi="仿宋"/>
          <w:sz w:val="28"/>
          <w:szCs w:val="28"/>
        </w:rPr>
        <w:br w:type="page"/>
      </w:r>
      <w:ins w:id="537" w:author="admin-SJW" w:date="2022-04-26T14:52:00Z">
        <w:r w:rsidR="00D65407">
          <w:rPr>
            <w:rFonts w:ascii="仿宋" w:eastAsia="仿宋" w:hAnsi="仿宋" w:hint="eastAsia"/>
            <w:sz w:val="28"/>
            <w:szCs w:val="28"/>
          </w:rPr>
          <w:lastRenderedPageBreak/>
          <w:t>（本页为廉洁协议签署页）</w:t>
        </w:r>
      </w:ins>
    </w:p>
    <w:p w14:paraId="37C446E1" w14:textId="77777777" w:rsidR="006C4428" w:rsidRDefault="006C4428" w:rsidP="00AE74AA">
      <w:pPr>
        <w:widowControl/>
        <w:ind w:firstLine="560"/>
        <w:jc w:val="center"/>
        <w:rPr>
          <w:rFonts w:ascii="仿宋" w:eastAsia="仿宋" w:hAnsi="仿宋"/>
          <w:color w:val="000000" w:themeColor="text1"/>
          <w:sz w:val="28"/>
          <w:szCs w:val="28"/>
        </w:rPr>
      </w:pPr>
    </w:p>
    <w:p w14:paraId="7FDFFE9A" w14:textId="18F784CA" w:rsidR="006C4428" w:rsidDel="00DC73BE" w:rsidRDefault="003451BD">
      <w:pPr>
        <w:tabs>
          <w:tab w:val="left" w:pos="900"/>
        </w:tabs>
        <w:topLinePunct/>
        <w:autoSpaceDN w:val="0"/>
        <w:spacing w:line="360" w:lineRule="auto"/>
        <w:ind w:rightChars="-149" w:right="-313"/>
        <w:rPr>
          <w:del w:id="538" w:author="admin-SJW" w:date="2022-04-26T14:52:00Z"/>
          <w:rFonts w:ascii="仿宋" w:eastAsia="仿宋" w:hAnsi="仿宋"/>
          <w:sz w:val="28"/>
          <w:szCs w:val="28"/>
        </w:rPr>
      </w:pPr>
      <w:del w:id="539" w:author="admin-SJW" w:date="2022-04-26T14:51:00Z">
        <w:r w:rsidDel="00DC73BE">
          <w:rPr>
            <w:rFonts w:ascii="仿宋" w:eastAsia="仿宋" w:hAnsi="仿宋" w:hint="eastAsia"/>
            <w:sz w:val="28"/>
            <w:szCs w:val="28"/>
          </w:rPr>
          <w:delText>甲</w:delText>
        </w:r>
      </w:del>
      <w:del w:id="540" w:author="admin-SJW" w:date="2022-04-26T14:52:00Z">
        <w:r w:rsidDel="00DC73BE">
          <w:rPr>
            <w:rFonts w:ascii="仿宋" w:eastAsia="仿宋" w:hAnsi="仿宋" w:hint="eastAsia"/>
            <w:sz w:val="28"/>
            <w:szCs w:val="28"/>
          </w:rPr>
          <w:delText>方：海南申能新能源有限公司</w:delText>
        </w:r>
      </w:del>
    </w:p>
    <w:p w14:paraId="4F37441E" w14:textId="2EC8F58F" w:rsidR="006C4428" w:rsidDel="00DC73BE" w:rsidRDefault="003451BD">
      <w:pPr>
        <w:tabs>
          <w:tab w:val="left" w:pos="900"/>
        </w:tabs>
        <w:topLinePunct/>
        <w:autoSpaceDN w:val="0"/>
        <w:spacing w:line="360" w:lineRule="auto"/>
        <w:ind w:left="7661" w:rightChars="-149" w:right="-313" w:hangingChars="2736" w:hanging="7661"/>
        <w:rPr>
          <w:del w:id="541" w:author="admin-SJW" w:date="2022-04-26T14:52:00Z"/>
          <w:rFonts w:ascii="仿宋" w:eastAsia="仿宋" w:hAnsi="仿宋"/>
          <w:sz w:val="28"/>
          <w:szCs w:val="28"/>
        </w:rPr>
      </w:pPr>
      <w:del w:id="542" w:author="admin-SJW" w:date="2022-04-26T14:52:00Z">
        <w:r w:rsidDel="00DC73BE">
          <w:rPr>
            <w:rFonts w:ascii="仿宋" w:eastAsia="仿宋" w:hAnsi="仿宋" w:hint="eastAsia"/>
            <w:sz w:val="28"/>
            <w:szCs w:val="28"/>
          </w:rPr>
          <w:delText>（盖章）</w:delText>
        </w:r>
      </w:del>
    </w:p>
    <w:p w14:paraId="163D1B93" w14:textId="6EE9950A" w:rsidR="006C4428" w:rsidDel="00DC73BE" w:rsidRDefault="003451BD">
      <w:pPr>
        <w:tabs>
          <w:tab w:val="left" w:pos="900"/>
        </w:tabs>
        <w:topLinePunct/>
        <w:autoSpaceDN w:val="0"/>
        <w:spacing w:line="360" w:lineRule="auto"/>
        <w:ind w:left="7661" w:rightChars="-149" w:right="-313" w:hangingChars="2736" w:hanging="7661"/>
        <w:rPr>
          <w:del w:id="543" w:author="admin-SJW" w:date="2022-04-26T14:52:00Z"/>
          <w:rFonts w:ascii="仿宋" w:eastAsia="仿宋" w:hAnsi="仿宋"/>
          <w:sz w:val="28"/>
          <w:szCs w:val="28"/>
        </w:rPr>
      </w:pPr>
      <w:del w:id="544" w:author="admin-SJW" w:date="2022-04-26T14:52:00Z">
        <w:r w:rsidDel="00DC73BE">
          <w:rPr>
            <w:rFonts w:ascii="仿宋" w:eastAsia="仿宋" w:hAnsi="仿宋" w:hint="eastAsia"/>
            <w:sz w:val="28"/>
            <w:szCs w:val="28"/>
          </w:rPr>
          <w:delText>法人代表或委托代理人：</w:delText>
        </w:r>
      </w:del>
    </w:p>
    <w:p w14:paraId="4157A6BA" w14:textId="3D397E6B" w:rsidR="006C4428" w:rsidDel="00DC73BE" w:rsidRDefault="003451BD">
      <w:pPr>
        <w:tabs>
          <w:tab w:val="left" w:pos="900"/>
        </w:tabs>
        <w:topLinePunct/>
        <w:autoSpaceDN w:val="0"/>
        <w:spacing w:line="360" w:lineRule="auto"/>
        <w:ind w:left="7661" w:rightChars="-149" w:right="-313" w:hangingChars="2736" w:hanging="7661"/>
        <w:rPr>
          <w:del w:id="545" w:author="admin-SJW" w:date="2022-04-26T14:52:00Z"/>
          <w:rFonts w:ascii="仿宋" w:eastAsia="仿宋" w:hAnsi="仿宋"/>
          <w:sz w:val="28"/>
          <w:szCs w:val="28"/>
        </w:rPr>
      </w:pPr>
      <w:del w:id="546" w:author="admin-SJW" w:date="2022-04-26T14:52:00Z">
        <w:r w:rsidDel="00DC73BE">
          <w:rPr>
            <w:rFonts w:ascii="仿宋" w:eastAsia="仿宋" w:hAnsi="仿宋" w:hint="eastAsia"/>
            <w:sz w:val="28"/>
            <w:szCs w:val="28"/>
          </w:rPr>
          <w:delText>地址：海口市龙华区国贸路5</w:delText>
        </w:r>
        <w:r w:rsidDel="00DC73BE">
          <w:rPr>
            <w:rFonts w:ascii="仿宋" w:eastAsia="仿宋" w:hAnsi="仿宋"/>
            <w:sz w:val="28"/>
            <w:szCs w:val="28"/>
          </w:rPr>
          <w:delText>6</w:delText>
        </w:r>
        <w:r w:rsidDel="00DC73BE">
          <w:rPr>
            <w:rFonts w:ascii="仿宋" w:eastAsia="仿宋" w:hAnsi="仿宋" w:hint="eastAsia"/>
            <w:sz w:val="28"/>
            <w:szCs w:val="28"/>
          </w:rPr>
          <w:delText>号北京大厦8G</w:delText>
        </w:r>
      </w:del>
    </w:p>
    <w:p w14:paraId="5AA3FC9E" w14:textId="48A87591" w:rsidR="006C4428" w:rsidDel="00DC73BE" w:rsidRDefault="003451BD">
      <w:pPr>
        <w:tabs>
          <w:tab w:val="left" w:pos="900"/>
        </w:tabs>
        <w:topLinePunct/>
        <w:autoSpaceDN w:val="0"/>
        <w:spacing w:line="360" w:lineRule="auto"/>
        <w:ind w:left="7661" w:rightChars="-149" w:right="-313" w:hangingChars="2736" w:hanging="7661"/>
        <w:rPr>
          <w:del w:id="547" w:author="admin-SJW" w:date="2022-04-26T14:52:00Z"/>
          <w:rFonts w:ascii="仿宋" w:eastAsia="仿宋" w:hAnsi="仿宋"/>
          <w:sz w:val="28"/>
          <w:szCs w:val="28"/>
        </w:rPr>
      </w:pPr>
      <w:del w:id="548" w:author="admin-SJW" w:date="2022-04-26T14:52:00Z">
        <w:r w:rsidDel="00DC73BE">
          <w:rPr>
            <w:rFonts w:ascii="仿宋" w:eastAsia="仿宋" w:hAnsi="仿宋" w:hint="eastAsia"/>
            <w:sz w:val="28"/>
            <w:szCs w:val="28"/>
          </w:rPr>
          <w:delText>电话：0898-68569125</w:delText>
        </w:r>
      </w:del>
    </w:p>
    <w:p w14:paraId="601F2B70" w14:textId="77777777" w:rsidR="006C4428" w:rsidDel="00DC73BE" w:rsidRDefault="006C4428">
      <w:pPr>
        <w:tabs>
          <w:tab w:val="left" w:pos="900"/>
        </w:tabs>
        <w:topLinePunct/>
        <w:autoSpaceDN w:val="0"/>
        <w:spacing w:line="360" w:lineRule="auto"/>
        <w:ind w:left="7661" w:rightChars="-149" w:right="-313" w:hangingChars="2736" w:hanging="7661"/>
        <w:rPr>
          <w:del w:id="549" w:author="admin-SJW" w:date="2022-04-26T14:52:00Z"/>
          <w:rFonts w:ascii="仿宋" w:eastAsia="仿宋" w:hAnsi="仿宋"/>
          <w:color w:val="000000" w:themeColor="text1"/>
          <w:sz w:val="28"/>
          <w:szCs w:val="28"/>
        </w:rPr>
      </w:pPr>
    </w:p>
    <w:p w14:paraId="26D25310" w14:textId="52639D9F" w:rsidR="006C4428" w:rsidDel="00D65407" w:rsidRDefault="006C4428" w:rsidP="00AE74AA">
      <w:pPr>
        <w:tabs>
          <w:tab w:val="left" w:pos="900"/>
        </w:tabs>
        <w:topLinePunct/>
        <w:autoSpaceDN w:val="0"/>
        <w:spacing w:line="360" w:lineRule="auto"/>
        <w:ind w:rightChars="-149" w:right="-313"/>
        <w:rPr>
          <w:del w:id="550" w:author="admin-SJW" w:date="2022-04-26T14:52:00Z"/>
          <w:rFonts w:ascii="仿宋" w:eastAsia="仿宋" w:hAnsi="仿宋"/>
          <w:color w:val="000000" w:themeColor="text1"/>
          <w:sz w:val="28"/>
          <w:szCs w:val="28"/>
        </w:rPr>
      </w:pPr>
    </w:p>
    <w:p w14:paraId="6DC94B73" w14:textId="6CE0D993" w:rsidR="006C4428" w:rsidRDefault="00DC73BE">
      <w:pPr>
        <w:tabs>
          <w:tab w:val="left" w:pos="900"/>
        </w:tabs>
        <w:topLinePunct/>
        <w:autoSpaceDN w:val="0"/>
        <w:spacing w:line="360" w:lineRule="auto"/>
        <w:ind w:left="7661" w:rightChars="-149" w:right="-313" w:hangingChars="2736" w:hanging="7661"/>
        <w:rPr>
          <w:rFonts w:ascii="仿宋" w:eastAsia="仿宋" w:hAnsi="仿宋"/>
          <w:color w:val="000000" w:themeColor="text1"/>
          <w:sz w:val="28"/>
          <w:szCs w:val="28"/>
        </w:rPr>
      </w:pPr>
      <w:ins w:id="551" w:author="admin-SJW" w:date="2022-04-26T14:51:00Z">
        <w:r>
          <w:rPr>
            <w:rFonts w:ascii="仿宋" w:eastAsia="仿宋" w:hAnsi="仿宋" w:hint="eastAsia"/>
            <w:color w:val="000000" w:themeColor="text1"/>
            <w:sz w:val="28"/>
            <w:szCs w:val="28"/>
          </w:rPr>
          <w:t>甲</w:t>
        </w:r>
      </w:ins>
      <w:del w:id="552" w:author="admin-SJW" w:date="2022-04-26T14:51:00Z">
        <w:r w:rsidR="003451BD" w:rsidDel="00DC73BE">
          <w:rPr>
            <w:rFonts w:ascii="仿宋" w:eastAsia="仿宋" w:hAnsi="仿宋" w:hint="eastAsia"/>
            <w:color w:val="000000" w:themeColor="text1"/>
            <w:sz w:val="28"/>
            <w:szCs w:val="28"/>
          </w:rPr>
          <w:delText>乙</w:delText>
        </w:r>
      </w:del>
      <w:r w:rsidR="003451BD">
        <w:rPr>
          <w:rFonts w:ascii="仿宋" w:eastAsia="仿宋" w:hAnsi="仿宋" w:hint="eastAsia"/>
          <w:color w:val="000000" w:themeColor="text1"/>
          <w:sz w:val="28"/>
          <w:szCs w:val="28"/>
        </w:rPr>
        <w:t>方：</w:t>
      </w:r>
      <w:r w:rsidR="003451BD">
        <w:rPr>
          <w:rFonts w:ascii="仿宋" w:eastAsia="仿宋" w:hAnsi="仿宋" w:cs="仿宋" w:hint="eastAsia"/>
          <w:color w:val="000000" w:themeColor="text1"/>
          <w:sz w:val="28"/>
          <w:szCs w:val="28"/>
        </w:rPr>
        <w:t>海口国大电信设备有限公司</w:t>
      </w:r>
      <w:proofErr w:type="gramStart"/>
      <w:r w:rsidR="003451BD">
        <w:rPr>
          <w:rFonts w:ascii="仿宋" w:eastAsia="仿宋" w:hAnsi="仿宋" w:cs="仿宋" w:hint="eastAsia"/>
          <w:color w:val="000000" w:themeColor="text1"/>
          <w:sz w:val="28"/>
          <w:szCs w:val="28"/>
        </w:rPr>
        <w:t>京华城店</w:t>
      </w:r>
      <w:proofErr w:type="gramEnd"/>
    </w:p>
    <w:p w14:paraId="5E607549" w14:textId="77777777" w:rsidR="006C4428" w:rsidRDefault="003451BD">
      <w:pPr>
        <w:tabs>
          <w:tab w:val="left" w:pos="900"/>
        </w:tabs>
        <w:topLinePunct/>
        <w:autoSpaceDN w:val="0"/>
        <w:spacing w:line="360" w:lineRule="auto"/>
        <w:ind w:left="7661" w:rightChars="-149" w:right="-313" w:hangingChars="2736" w:hanging="7661"/>
        <w:rPr>
          <w:rFonts w:ascii="仿宋" w:eastAsia="仿宋" w:hAnsi="仿宋"/>
          <w:sz w:val="28"/>
          <w:szCs w:val="28"/>
        </w:rPr>
      </w:pPr>
      <w:r>
        <w:rPr>
          <w:rFonts w:ascii="仿宋" w:eastAsia="仿宋" w:hAnsi="仿宋" w:hint="eastAsia"/>
          <w:sz w:val="28"/>
          <w:szCs w:val="28"/>
        </w:rPr>
        <w:t>（盖章）</w:t>
      </w:r>
    </w:p>
    <w:p w14:paraId="35804AC3" w14:textId="77777777" w:rsidR="006C4428" w:rsidRDefault="003451BD">
      <w:pPr>
        <w:topLinePunct/>
        <w:autoSpaceDN w:val="0"/>
        <w:spacing w:line="360" w:lineRule="auto"/>
        <w:rPr>
          <w:rFonts w:ascii="仿宋" w:eastAsia="仿宋" w:hAnsi="仿宋"/>
          <w:sz w:val="28"/>
          <w:szCs w:val="28"/>
        </w:rPr>
      </w:pPr>
      <w:r>
        <w:rPr>
          <w:rFonts w:ascii="仿宋" w:eastAsia="仿宋" w:hAnsi="仿宋" w:hint="eastAsia"/>
          <w:sz w:val="28"/>
          <w:szCs w:val="28"/>
        </w:rPr>
        <w:t>法人代表或委托代理人：</w:t>
      </w:r>
    </w:p>
    <w:p w14:paraId="15C0DB22" w14:textId="77777777" w:rsidR="006C4428" w:rsidRDefault="003451BD">
      <w:pPr>
        <w:spacing w:line="360" w:lineRule="auto"/>
        <w:rPr>
          <w:rFonts w:ascii="仿宋" w:eastAsia="仿宋" w:hAnsi="仿宋"/>
          <w:sz w:val="28"/>
          <w:szCs w:val="28"/>
          <w:highlight w:val="yellow"/>
        </w:rPr>
      </w:pPr>
      <w:r>
        <w:rPr>
          <w:rFonts w:ascii="仿宋" w:eastAsia="仿宋" w:hAnsi="仿宋" w:hint="eastAsia"/>
          <w:sz w:val="28"/>
          <w:szCs w:val="28"/>
          <w:highlight w:val="yellow"/>
        </w:rPr>
        <w:t>地址：海南省海口市</w:t>
      </w:r>
      <w:proofErr w:type="gramStart"/>
      <w:r>
        <w:rPr>
          <w:rFonts w:ascii="仿宋" w:eastAsia="仿宋" w:hAnsi="仿宋" w:hint="eastAsia"/>
          <w:sz w:val="28"/>
          <w:szCs w:val="28"/>
          <w:highlight w:val="yellow"/>
        </w:rPr>
        <w:t>龙华区</w:t>
      </w:r>
      <w:proofErr w:type="gramEnd"/>
      <w:r>
        <w:rPr>
          <w:rFonts w:ascii="仿宋" w:eastAsia="仿宋" w:hAnsi="仿宋" w:hint="eastAsia"/>
          <w:sz w:val="28"/>
          <w:szCs w:val="28"/>
          <w:highlight w:val="yellow"/>
        </w:rPr>
        <w:t>玉沙路21号</w:t>
      </w:r>
      <w:proofErr w:type="gramStart"/>
      <w:r>
        <w:rPr>
          <w:rFonts w:ascii="仿宋" w:eastAsia="仿宋" w:hAnsi="仿宋" w:hint="eastAsia"/>
          <w:sz w:val="28"/>
          <w:szCs w:val="28"/>
          <w:highlight w:val="yellow"/>
        </w:rPr>
        <w:t>玉沙京华城</w:t>
      </w:r>
      <w:proofErr w:type="gramEnd"/>
      <w:r>
        <w:rPr>
          <w:rFonts w:ascii="仿宋" w:eastAsia="仿宋" w:hAnsi="仿宋" w:hint="eastAsia"/>
          <w:sz w:val="28"/>
          <w:szCs w:val="28"/>
          <w:highlight w:val="yellow"/>
        </w:rPr>
        <w:t>1FA010-A012号</w:t>
      </w:r>
    </w:p>
    <w:p w14:paraId="22A354FC" w14:textId="01B31C6A" w:rsidR="006C4428" w:rsidRDefault="003451BD">
      <w:pPr>
        <w:snapToGrid w:val="0"/>
        <w:spacing w:line="360" w:lineRule="auto"/>
        <w:rPr>
          <w:ins w:id="553" w:author="admin-SJW" w:date="2022-04-26T14:52:00Z"/>
          <w:rFonts w:ascii="仿宋" w:eastAsia="仿宋" w:hAnsi="仿宋" w:cs="仿宋"/>
          <w:sz w:val="28"/>
          <w:szCs w:val="28"/>
          <w:highlight w:val="yellow"/>
        </w:rPr>
      </w:pPr>
      <w:r>
        <w:rPr>
          <w:rFonts w:ascii="仿宋" w:eastAsia="仿宋" w:hAnsi="仿宋" w:hint="eastAsia"/>
          <w:sz w:val="28"/>
          <w:szCs w:val="28"/>
          <w:highlight w:val="yellow"/>
        </w:rPr>
        <w:t>电话：</w:t>
      </w:r>
      <w:r>
        <w:rPr>
          <w:rFonts w:ascii="仿宋" w:eastAsia="仿宋" w:hAnsi="仿宋" w:cs="仿宋" w:hint="eastAsia"/>
          <w:sz w:val="28"/>
          <w:szCs w:val="28"/>
          <w:highlight w:val="yellow"/>
        </w:rPr>
        <w:t>0898-68500370</w:t>
      </w:r>
    </w:p>
    <w:p w14:paraId="4F55AEBA" w14:textId="251CF376" w:rsidR="00DC73BE" w:rsidRDefault="00DC73BE">
      <w:pPr>
        <w:snapToGrid w:val="0"/>
        <w:spacing w:line="360" w:lineRule="auto"/>
        <w:rPr>
          <w:ins w:id="554" w:author="admin-SJW" w:date="2022-04-26T14:52:00Z"/>
          <w:rFonts w:ascii="仿宋" w:eastAsia="仿宋" w:hAnsi="仿宋" w:cs="仿宋"/>
          <w:sz w:val="28"/>
          <w:szCs w:val="28"/>
          <w:highlight w:val="yellow"/>
        </w:rPr>
      </w:pPr>
    </w:p>
    <w:p w14:paraId="62B4B0D5" w14:textId="48F0D9B5" w:rsidR="00DC73BE" w:rsidRDefault="00DC73BE">
      <w:pPr>
        <w:snapToGrid w:val="0"/>
        <w:spacing w:line="360" w:lineRule="auto"/>
        <w:rPr>
          <w:ins w:id="555" w:author="admin-SJW" w:date="2022-04-26T14:52:00Z"/>
          <w:rFonts w:ascii="仿宋" w:eastAsia="仿宋" w:hAnsi="仿宋" w:cs="仿宋"/>
          <w:sz w:val="28"/>
          <w:szCs w:val="28"/>
          <w:highlight w:val="yellow"/>
        </w:rPr>
      </w:pPr>
    </w:p>
    <w:p w14:paraId="65589E98" w14:textId="77777777" w:rsidR="00DC73BE" w:rsidRDefault="00DC73BE" w:rsidP="00DC73BE">
      <w:pPr>
        <w:tabs>
          <w:tab w:val="left" w:pos="900"/>
        </w:tabs>
        <w:topLinePunct/>
        <w:autoSpaceDN w:val="0"/>
        <w:spacing w:line="360" w:lineRule="auto"/>
        <w:ind w:rightChars="-149" w:right="-313"/>
        <w:rPr>
          <w:ins w:id="556" w:author="admin-SJW" w:date="2022-04-26T14:52:00Z"/>
          <w:rFonts w:ascii="仿宋" w:eastAsia="仿宋" w:hAnsi="仿宋"/>
          <w:sz w:val="28"/>
          <w:szCs w:val="28"/>
        </w:rPr>
      </w:pPr>
      <w:ins w:id="557" w:author="admin-SJW" w:date="2022-04-26T14:52:00Z">
        <w:r>
          <w:rPr>
            <w:rFonts w:ascii="仿宋" w:eastAsia="仿宋" w:hAnsi="仿宋" w:hint="eastAsia"/>
            <w:sz w:val="28"/>
            <w:szCs w:val="28"/>
          </w:rPr>
          <w:t>乙方：海南申能新能源有限公司</w:t>
        </w:r>
      </w:ins>
    </w:p>
    <w:p w14:paraId="13C91872" w14:textId="77777777" w:rsidR="00DC73BE" w:rsidRDefault="00DC73BE" w:rsidP="00DC73BE">
      <w:pPr>
        <w:tabs>
          <w:tab w:val="left" w:pos="900"/>
        </w:tabs>
        <w:topLinePunct/>
        <w:autoSpaceDN w:val="0"/>
        <w:spacing w:line="360" w:lineRule="auto"/>
        <w:ind w:left="7661" w:rightChars="-149" w:right="-313" w:hangingChars="2736" w:hanging="7661"/>
        <w:rPr>
          <w:ins w:id="558" w:author="admin-SJW" w:date="2022-04-26T14:52:00Z"/>
          <w:rFonts w:ascii="仿宋" w:eastAsia="仿宋" w:hAnsi="仿宋"/>
          <w:sz w:val="28"/>
          <w:szCs w:val="28"/>
        </w:rPr>
      </w:pPr>
      <w:ins w:id="559" w:author="admin-SJW" w:date="2022-04-26T14:52:00Z">
        <w:r>
          <w:rPr>
            <w:rFonts w:ascii="仿宋" w:eastAsia="仿宋" w:hAnsi="仿宋" w:hint="eastAsia"/>
            <w:sz w:val="28"/>
            <w:szCs w:val="28"/>
          </w:rPr>
          <w:t>（盖章）</w:t>
        </w:r>
      </w:ins>
    </w:p>
    <w:p w14:paraId="24BB7E1F" w14:textId="77777777" w:rsidR="00DC73BE" w:rsidRDefault="00DC73BE" w:rsidP="00DC73BE">
      <w:pPr>
        <w:tabs>
          <w:tab w:val="left" w:pos="900"/>
        </w:tabs>
        <w:topLinePunct/>
        <w:autoSpaceDN w:val="0"/>
        <w:spacing w:line="360" w:lineRule="auto"/>
        <w:ind w:left="7661" w:rightChars="-149" w:right="-313" w:hangingChars="2736" w:hanging="7661"/>
        <w:rPr>
          <w:ins w:id="560" w:author="admin-SJW" w:date="2022-04-26T14:52:00Z"/>
          <w:rFonts w:ascii="仿宋" w:eastAsia="仿宋" w:hAnsi="仿宋"/>
          <w:sz w:val="28"/>
          <w:szCs w:val="28"/>
        </w:rPr>
      </w:pPr>
      <w:ins w:id="561" w:author="admin-SJW" w:date="2022-04-26T14:52:00Z">
        <w:r>
          <w:rPr>
            <w:rFonts w:ascii="仿宋" w:eastAsia="仿宋" w:hAnsi="仿宋" w:hint="eastAsia"/>
            <w:sz w:val="28"/>
            <w:szCs w:val="28"/>
          </w:rPr>
          <w:t>法人代表或委托代理人：</w:t>
        </w:r>
      </w:ins>
    </w:p>
    <w:p w14:paraId="47E22149" w14:textId="77777777" w:rsidR="00DC73BE" w:rsidRDefault="00DC73BE" w:rsidP="00DC73BE">
      <w:pPr>
        <w:tabs>
          <w:tab w:val="left" w:pos="900"/>
        </w:tabs>
        <w:topLinePunct/>
        <w:autoSpaceDN w:val="0"/>
        <w:spacing w:line="360" w:lineRule="auto"/>
        <w:ind w:left="7661" w:rightChars="-149" w:right="-313" w:hangingChars="2736" w:hanging="7661"/>
        <w:rPr>
          <w:ins w:id="562" w:author="admin-SJW" w:date="2022-04-26T14:52:00Z"/>
          <w:rFonts w:ascii="仿宋" w:eastAsia="仿宋" w:hAnsi="仿宋"/>
          <w:sz w:val="28"/>
          <w:szCs w:val="28"/>
        </w:rPr>
      </w:pPr>
      <w:ins w:id="563" w:author="admin-SJW" w:date="2022-04-26T14:52:00Z">
        <w:r>
          <w:rPr>
            <w:rFonts w:ascii="仿宋" w:eastAsia="仿宋" w:hAnsi="仿宋" w:hint="eastAsia"/>
            <w:sz w:val="28"/>
            <w:szCs w:val="28"/>
          </w:rPr>
          <w:t>地址：海口市</w:t>
        </w:r>
        <w:proofErr w:type="gramStart"/>
        <w:r>
          <w:rPr>
            <w:rFonts w:ascii="仿宋" w:eastAsia="仿宋" w:hAnsi="仿宋" w:hint="eastAsia"/>
            <w:sz w:val="28"/>
            <w:szCs w:val="28"/>
          </w:rPr>
          <w:t>龙华区</w:t>
        </w:r>
        <w:proofErr w:type="gramEnd"/>
        <w:r>
          <w:rPr>
            <w:rFonts w:ascii="仿宋" w:eastAsia="仿宋" w:hAnsi="仿宋" w:hint="eastAsia"/>
            <w:sz w:val="28"/>
            <w:szCs w:val="28"/>
          </w:rPr>
          <w:t>国贸路5</w:t>
        </w:r>
        <w:r>
          <w:rPr>
            <w:rFonts w:ascii="仿宋" w:eastAsia="仿宋" w:hAnsi="仿宋"/>
            <w:sz w:val="28"/>
            <w:szCs w:val="28"/>
          </w:rPr>
          <w:t>6</w:t>
        </w:r>
        <w:r>
          <w:rPr>
            <w:rFonts w:ascii="仿宋" w:eastAsia="仿宋" w:hAnsi="仿宋" w:hint="eastAsia"/>
            <w:sz w:val="28"/>
            <w:szCs w:val="28"/>
          </w:rPr>
          <w:t>号北京大厦8G</w:t>
        </w:r>
      </w:ins>
    </w:p>
    <w:p w14:paraId="4923C5EF" w14:textId="77777777" w:rsidR="00DC73BE" w:rsidRDefault="00DC73BE" w:rsidP="00DC73BE">
      <w:pPr>
        <w:tabs>
          <w:tab w:val="left" w:pos="900"/>
        </w:tabs>
        <w:topLinePunct/>
        <w:autoSpaceDN w:val="0"/>
        <w:spacing w:line="360" w:lineRule="auto"/>
        <w:ind w:left="7661" w:rightChars="-149" w:right="-313" w:hangingChars="2736" w:hanging="7661"/>
        <w:rPr>
          <w:ins w:id="564" w:author="admin-SJW" w:date="2022-04-26T14:52:00Z"/>
          <w:rFonts w:ascii="仿宋" w:eastAsia="仿宋" w:hAnsi="仿宋"/>
          <w:sz w:val="28"/>
          <w:szCs w:val="28"/>
        </w:rPr>
      </w:pPr>
      <w:ins w:id="565" w:author="admin-SJW" w:date="2022-04-26T14:52:00Z">
        <w:r>
          <w:rPr>
            <w:rFonts w:ascii="仿宋" w:eastAsia="仿宋" w:hAnsi="仿宋" w:hint="eastAsia"/>
            <w:sz w:val="28"/>
            <w:szCs w:val="28"/>
          </w:rPr>
          <w:t>电话：0898-68569125</w:t>
        </w:r>
      </w:ins>
    </w:p>
    <w:p w14:paraId="5ADCD808" w14:textId="77777777" w:rsidR="00DC73BE" w:rsidRDefault="00DC73BE">
      <w:pPr>
        <w:snapToGrid w:val="0"/>
        <w:spacing w:line="360" w:lineRule="auto"/>
        <w:rPr>
          <w:rFonts w:ascii="仿宋" w:eastAsia="仿宋" w:hAnsi="仿宋"/>
          <w:sz w:val="28"/>
          <w:szCs w:val="28"/>
          <w:highlight w:val="yellow"/>
        </w:rPr>
      </w:pPr>
    </w:p>
    <w:p w14:paraId="6F0012C6" w14:textId="77777777" w:rsidR="006C4428" w:rsidRDefault="006C4428">
      <w:pPr>
        <w:snapToGrid w:val="0"/>
        <w:spacing w:line="360" w:lineRule="auto"/>
        <w:rPr>
          <w:rFonts w:ascii="仿宋" w:eastAsia="仿宋" w:hAnsi="仿宋"/>
          <w:sz w:val="28"/>
          <w:szCs w:val="28"/>
        </w:rPr>
      </w:pPr>
    </w:p>
    <w:p w14:paraId="70DD1DDA" w14:textId="77777777" w:rsidR="006C4428" w:rsidRDefault="006C4428">
      <w:pPr>
        <w:snapToGrid w:val="0"/>
        <w:spacing w:line="360" w:lineRule="auto"/>
        <w:ind w:firstLine="560"/>
        <w:rPr>
          <w:rFonts w:ascii="仿宋" w:eastAsia="仿宋" w:hAnsi="仿宋"/>
          <w:sz w:val="28"/>
          <w:szCs w:val="28"/>
        </w:rPr>
      </w:pPr>
    </w:p>
    <w:p w14:paraId="6DCF31FF" w14:textId="77777777" w:rsidR="006C4428" w:rsidRDefault="003451BD">
      <w:pPr>
        <w:snapToGrid w:val="0"/>
        <w:spacing w:line="360" w:lineRule="auto"/>
        <w:rPr>
          <w:rFonts w:ascii="仿宋" w:eastAsia="仿宋" w:hAnsi="仿宋" w:cs="仿宋"/>
          <w:sz w:val="28"/>
          <w:szCs w:val="28"/>
        </w:rPr>
      </w:pPr>
      <w:r>
        <w:rPr>
          <w:rFonts w:ascii="仿宋" w:eastAsia="仿宋" w:hAnsi="仿宋" w:hint="eastAsia"/>
          <w:sz w:val="28"/>
          <w:szCs w:val="28"/>
        </w:rPr>
        <w:t>签约日期：</w:t>
      </w:r>
      <w:r>
        <w:rPr>
          <w:rFonts w:ascii="仿宋" w:eastAsia="仿宋" w:hAnsi="仿宋"/>
          <w:sz w:val="28"/>
          <w:szCs w:val="28"/>
        </w:rPr>
        <w:t xml:space="preserve">    </w:t>
      </w:r>
      <w:r>
        <w:rPr>
          <w:rFonts w:ascii="仿宋" w:eastAsia="仿宋" w:hAnsi="仿宋" w:hint="eastAsia"/>
          <w:sz w:val="28"/>
          <w:szCs w:val="28"/>
        </w:rPr>
        <w:t>年</w:t>
      </w:r>
      <w:r>
        <w:rPr>
          <w:rFonts w:ascii="仿宋" w:eastAsia="仿宋" w:hAnsi="仿宋"/>
          <w:sz w:val="28"/>
          <w:szCs w:val="28"/>
        </w:rPr>
        <w:t xml:space="preserve">  </w:t>
      </w:r>
      <w:r>
        <w:rPr>
          <w:rFonts w:ascii="仿宋" w:eastAsia="仿宋" w:hAnsi="仿宋" w:hint="eastAsia"/>
          <w:sz w:val="28"/>
          <w:szCs w:val="28"/>
        </w:rPr>
        <w:t xml:space="preserve"> 月   日</w:t>
      </w:r>
      <w:r>
        <w:rPr>
          <w:rFonts w:ascii="仿宋" w:eastAsia="仿宋" w:hAnsi="仿宋"/>
          <w:sz w:val="28"/>
          <w:szCs w:val="28"/>
        </w:rPr>
        <w:t xml:space="preserve">  </w:t>
      </w:r>
    </w:p>
    <w:sectPr w:rsidR="006C4428">
      <w:pgSz w:w="11906" w:h="16838"/>
      <w:pgMar w:top="1418" w:right="1418" w:bottom="1418" w:left="1418" w:header="851" w:footer="1304"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3" w:author="Admin-Y" w:date="2022-04-26T13:26:00Z" w:initials="XY">
    <w:p w14:paraId="71A77248" w14:textId="34F74DEA" w:rsidR="00F24C3B" w:rsidRDefault="00F24C3B">
      <w:pPr>
        <w:pStyle w:val="ad"/>
      </w:pPr>
      <w:r>
        <w:rPr>
          <w:rStyle w:val="ac"/>
        </w:rPr>
        <w:annotationRef/>
      </w:r>
      <w:r>
        <w:rPr>
          <w:rFonts w:hint="eastAsia"/>
        </w:rPr>
        <w:t>请贵司确认。</w:t>
      </w:r>
    </w:p>
  </w:comment>
  <w:comment w:id="264" w:author="Admin-Y" w:date="2022-04-26T13:32:00Z" w:initials="XY">
    <w:p w14:paraId="51D721EF" w14:textId="47F1592C" w:rsidR="005F5D99" w:rsidRDefault="005F5D99">
      <w:pPr>
        <w:pStyle w:val="ad"/>
      </w:pPr>
      <w:r>
        <w:rPr>
          <w:rStyle w:val="ac"/>
        </w:rPr>
        <w:annotationRef/>
      </w:r>
      <w:r>
        <w:rPr>
          <w:rFonts w:hint="eastAsia"/>
        </w:rPr>
        <w:t>请公司确认。</w:t>
      </w:r>
    </w:p>
  </w:comment>
  <w:comment w:id="443" w:author="Admin-Y" w:date="2022-04-26T14:06:00Z" w:initials="XY">
    <w:p w14:paraId="5BA14FB1" w14:textId="4C26CBE7" w:rsidR="00C05AB4" w:rsidRDefault="00C05AB4">
      <w:pPr>
        <w:pStyle w:val="ad"/>
      </w:pPr>
      <w:r>
        <w:rPr>
          <w:rStyle w:val="ac"/>
        </w:rPr>
        <w:annotationRef/>
      </w:r>
      <w:r>
        <w:rPr>
          <w:rFonts w:hint="eastAsia"/>
        </w:rPr>
        <w:t>请确认海南申能是否有自己的廉洁协议模板，并确认此处是否均改为海南省有关规定。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A77248" w15:done="0"/>
  <w15:commentEx w15:paraId="51D721EF" w15:done="0"/>
  <w15:commentEx w15:paraId="5BA14F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27179" w16cex:dateUtc="2022-04-26T05:26:00Z"/>
  <w16cex:commentExtensible w16cex:durableId="261272D5" w16cex:dateUtc="2022-04-26T05:32:00Z"/>
  <w16cex:commentExtensible w16cex:durableId="26127AD9" w16cex:dateUtc="2022-04-26T06: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A77248" w16cid:durableId="26127179"/>
  <w16cid:commentId w16cid:paraId="51D721EF" w16cid:durableId="261272D5"/>
  <w16cid:commentId w16cid:paraId="5BA14FB1" w16cid:durableId="26127A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E8822" w14:textId="77777777" w:rsidR="00C27DBB" w:rsidRDefault="00C27DBB">
      <w:r>
        <w:separator/>
      </w:r>
    </w:p>
  </w:endnote>
  <w:endnote w:type="continuationSeparator" w:id="0">
    <w:p w14:paraId="5CD4A88D" w14:textId="77777777" w:rsidR="00C27DBB" w:rsidRDefault="00C27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C7DFC" w14:textId="77777777" w:rsidR="006C4428" w:rsidRDefault="003451BD">
    <w:pPr>
      <w:pStyle w:val="a7"/>
    </w:pPr>
    <w:r>
      <w:rPr>
        <w:noProof/>
      </w:rPr>
      <mc:AlternateContent>
        <mc:Choice Requires="wps">
          <w:drawing>
            <wp:anchor distT="0" distB="0" distL="114300" distR="114300" simplePos="0" relativeHeight="251659264" behindDoc="0" locked="0" layoutInCell="1" allowOverlap="1" wp14:anchorId="374E4F92" wp14:editId="524F651C">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E6D18A" w14:textId="77777777" w:rsidR="006C4428" w:rsidRDefault="003451BD">
                          <w:pPr>
                            <w:pStyle w:val="a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74E4F92"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AE6D18A" w14:textId="77777777" w:rsidR="006C4428" w:rsidRDefault="003451BD">
                    <w:pPr>
                      <w:pStyle w:val="a7"/>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DF392" w14:textId="77777777" w:rsidR="00C27DBB" w:rsidRDefault="00C27DBB">
      <w:r>
        <w:separator/>
      </w:r>
    </w:p>
  </w:footnote>
  <w:footnote w:type="continuationSeparator" w:id="0">
    <w:p w14:paraId="0C6DE984" w14:textId="77777777" w:rsidR="00C27DBB" w:rsidRDefault="00C27D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6DF5"/>
    <w:multiLevelType w:val="singleLevel"/>
    <w:tmpl w:val="0A0B6DF5"/>
    <w:lvl w:ilvl="0">
      <w:start w:val="1"/>
      <w:numFmt w:val="chineseCounting"/>
      <w:suff w:val="nothing"/>
      <w:lvlText w:val="%1、"/>
      <w:lvlJc w:val="left"/>
      <w:pPr>
        <w:ind w:left="0" w:firstLine="420"/>
      </w:pPr>
      <w:rPr>
        <w:rFonts w:hint="eastAsia"/>
      </w:rPr>
    </w:lvl>
  </w:abstractNum>
  <w:num w:numId="1" w16cid:durableId="5062179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min-Y">
    <w15:presenceInfo w15:providerId="None" w15:userId="Admin-Y"/>
  </w15:person>
  <w15:person w15:author="admin-SJW">
    <w15:presenceInfo w15:providerId="None" w15:userId="admin-SJ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trackRevision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9A5"/>
    <w:rsid w:val="00021E59"/>
    <w:rsid w:val="000242BD"/>
    <w:rsid w:val="000913AF"/>
    <w:rsid w:val="000923E6"/>
    <w:rsid w:val="000A2DB4"/>
    <w:rsid w:val="000F6A6A"/>
    <w:rsid w:val="00153B16"/>
    <w:rsid w:val="0015797A"/>
    <w:rsid w:val="001752B3"/>
    <w:rsid w:val="001D4967"/>
    <w:rsid w:val="001F7882"/>
    <w:rsid w:val="00202FA2"/>
    <w:rsid w:val="002146DF"/>
    <w:rsid w:val="002224A8"/>
    <w:rsid w:val="002327BE"/>
    <w:rsid w:val="0023333F"/>
    <w:rsid w:val="00256FCF"/>
    <w:rsid w:val="00266172"/>
    <w:rsid w:val="00266D91"/>
    <w:rsid w:val="00294CA0"/>
    <w:rsid w:val="002B3868"/>
    <w:rsid w:val="003066F9"/>
    <w:rsid w:val="003157C3"/>
    <w:rsid w:val="00317DC5"/>
    <w:rsid w:val="00330EDE"/>
    <w:rsid w:val="00341ADA"/>
    <w:rsid w:val="003451BD"/>
    <w:rsid w:val="00352206"/>
    <w:rsid w:val="003A404E"/>
    <w:rsid w:val="003D3381"/>
    <w:rsid w:val="00403CD0"/>
    <w:rsid w:val="00410110"/>
    <w:rsid w:val="004402C5"/>
    <w:rsid w:val="00465C9C"/>
    <w:rsid w:val="004E59A5"/>
    <w:rsid w:val="005957C3"/>
    <w:rsid w:val="005D1FB5"/>
    <w:rsid w:val="005F5D99"/>
    <w:rsid w:val="006013D9"/>
    <w:rsid w:val="0061112E"/>
    <w:rsid w:val="006C4428"/>
    <w:rsid w:val="006E4728"/>
    <w:rsid w:val="006E6F1B"/>
    <w:rsid w:val="006F7F12"/>
    <w:rsid w:val="00777FE8"/>
    <w:rsid w:val="007D5986"/>
    <w:rsid w:val="007E404A"/>
    <w:rsid w:val="008242E6"/>
    <w:rsid w:val="00875B42"/>
    <w:rsid w:val="008E3E7E"/>
    <w:rsid w:val="00937124"/>
    <w:rsid w:val="0094299C"/>
    <w:rsid w:val="00952103"/>
    <w:rsid w:val="00963226"/>
    <w:rsid w:val="009A0A17"/>
    <w:rsid w:val="009B37DB"/>
    <w:rsid w:val="009B6409"/>
    <w:rsid w:val="009C0F75"/>
    <w:rsid w:val="009F11A4"/>
    <w:rsid w:val="009F28AC"/>
    <w:rsid w:val="00A053D8"/>
    <w:rsid w:val="00A124F4"/>
    <w:rsid w:val="00A476A7"/>
    <w:rsid w:val="00A75C1F"/>
    <w:rsid w:val="00A8318C"/>
    <w:rsid w:val="00A929D2"/>
    <w:rsid w:val="00AB3314"/>
    <w:rsid w:val="00AB4640"/>
    <w:rsid w:val="00AE74AA"/>
    <w:rsid w:val="00B30F75"/>
    <w:rsid w:val="00B71681"/>
    <w:rsid w:val="00B753E1"/>
    <w:rsid w:val="00B963D9"/>
    <w:rsid w:val="00BB14ED"/>
    <w:rsid w:val="00BC3684"/>
    <w:rsid w:val="00BC7C0A"/>
    <w:rsid w:val="00BD74C0"/>
    <w:rsid w:val="00BE2E5C"/>
    <w:rsid w:val="00BF0C3E"/>
    <w:rsid w:val="00C05AB4"/>
    <w:rsid w:val="00C13812"/>
    <w:rsid w:val="00C27DBB"/>
    <w:rsid w:val="00C50D73"/>
    <w:rsid w:val="00C61212"/>
    <w:rsid w:val="00C62269"/>
    <w:rsid w:val="00C97BD2"/>
    <w:rsid w:val="00CA0DAB"/>
    <w:rsid w:val="00CE3B67"/>
    <w:rsid w:val="00CE6CEF"/>
    <w:rsid w:val="00D00682"/>
    <w:rsid w:val="00D2026F"/>
    <w:rsid w:val="00D65407"/>
    <w:rsid w:val="00D7236D"/>
    <w:rsid w:val="00D841B2"/>
    <w:rsid w:val="00D9046D"/>
    <w:rsid w:val="00D96E28"/>
    <w:rsid w:val="00DA2999"/>
    <w:rsid w:val="00DA687F"/>
    <w:rsid w:val="00DC73BE"/>
    <w:rsid w:val="00E06A5B"/>
    <w:rsid w:val="00E10D67"/>
    <w:rsid w:val="00E13090"/>
    <w:rsid w:val="00E24264"/>
    <w:rsid w:val="00E645E9"/>
    <w:rsid w:val="00EE23B7"/>
    <w:rsid w:val="00F24C3B"/>
    <w:rsid w:val="00F277B5"/>
    <w:rsid w:val="00F353D5"/>
    <w:rsid w:val="00F657F0"/>
    <w:rsid w:val="00FB131E"/>
    <w:rsid w:val="049169FA"/>
    <w:rsid w:val="09646A02"/>
    <w:rsid w:val="0A60541B"/>
    <w:rsid w:val="11E46932"/>
    <w:rsid w:val="18285D45"/>
    <w:rsid w:val="1FB262C1"/>
    <w:rsid w:val="22284619"/>
    <w:rsid w:val="225B679C"/>
    <w:rsid w:val="22FF35CB"/>
    <w:rsid w:val="253F4153"/>
    <w:rsid w:val="28885E11"/>
    <w:rsid w:val="2DB3786D"/>
    <w:rsid w:val="340D7B12"/>
    <w:rsid w:val="349124F1"/>
    <w:rsid w:val="3ACD3B57"/>
    <w:rsid w:val="4B906C07"/>
    <w:rsid w:val="4D1D096E"/>
    <w:rsid w:val="4F21173D"/>
    <w:rsid w:val="586F53F3"/>
    <w:rsid w:val="594F30A5"/>
    <w:rsid w:val="59A246D5"/>
    <w:rsid w:val="59BE0DE3"/>
    <w:rsid w:val="5B7C2D04"/>
    <w:rsid w:val="62571DD5"/>
    <w:rsid w:val="64033FC2"/>
    <w:rsid w:val="6D196605"/>
    <w:rsid w:val="790E0FE8"/>
    <w:rsid w:val="7E9A03B7"/>
    <w:rsid w:val="7EE12CFA"/>
    <w:rsid w:val="7EEF3A0B"/>
    <w:rsid w:val="7F6556D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C75641"/>
  <w15:docId w15:val="{CC79E865-0B29-4E95-BB27-789B2CCB1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Pr>
      <w:rFonts w:ascii="宋体" w:hAnsi="Courier New"/>
      <w:szCs w:val="20"/>
    </w:rPr>
  </w:style>
  <w:style w:type="paragraph" w:styleId="a5">
    <w:name w:val="Balloon Text"/>
    <w:basedOn w:val="a"/>
    <w:link w:val="a6"/>
    <w:qFormat/>
    <w:rPr>
      <w:sz w:val="18"/>
      <w:szCs w:val="18"/>
    </w:rPr>
  </w:style>
  <w:style w:type="paragraph" w:styleId="a7">
    <w:name w:val="footer"/>
    <w:basedOn w:val="a"/>
    <w:link w:val="a8"/>
    <w:qFormat/>
    <w:pPr>
      <w:tabs>
        <w:tab w:val="center" w:pos="4153"/>
        <w:tab w:val="right" w:pos="8306"/>
      </w:tabs>
      <w:snapToGrid w:val="0"/>
      <w:jc w:val="left"/>
    </w:pPr>
    <w:rPr>
      <w:sz w:val="18"/>
      <w:szCs w:val="18"/>
    </w:rPr>
  </w:style>
  <w:style w:type="paragraph" w:styleId="a9">
    <w:name w:val="header"/>
    <w:basedOn w:val="a"/>
    <w:link w:val="aa"/>
    <w:qFormat/>
    <w:pPr>
      <w:pBdr>
        <w:bottom w:val="single" w:sz="6" w:space="1" w:color="auto"/>
      </w:pBdr>
      <w:tabs>
        <w:tab w:val="center" w:pos="4153"/>
        <w:tab w:val="right" w:pos="8306"/>
      </w:tabs>
      <w:snapToGrid w:val="0"/>
      <w:jc w:val="center"/>
    </w:pPr>
    <w:rPr>
      <w:sz w:val="18"/>
      <w:szCs w:val="18"/>
    </w:rPr>
  </w:style>
  <w:style w:type="table" w:styleId="ab">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批注框文本 字符"/>
    <w:basedOn w:val="a0"/>
    <w:link w:val="a5"/>
    <w:qFormat/>
    <w:rPr>
      <w:kern w:val="2"/>
      <w:sz w:val="18"/>
      <w:szCs w:val="18"/>
    </w:rPr>
  </w:style>
  <w:style w:type="character" w:customStyle="1" w:styleId="aa">
    <w:name w:val="页眉 字符"/>
    <w:basedOn w:val="a0"/>
    <w:link w:val="a9"/>
    <w:qFormat/>
    <w:rPr>
      <w:kern w:val="2"/>
      <w:sz w:val="18"/>
      <w:szCs w:val="18"/>
    </w:rPr>
  </w:style>
  <w:style w:type="character" w:customStyle="1" w:styleId="a8">
    <w:name w:val="页脚 字符"/>
    <w:basedOn w:val="a0"/>
    <w:link w:val="a7"/>
    <w:qFormat/>
    <w:rPr>
      <w:kern w:val="2"/>
      <w:sz w:val="18"/>
      <w:szCs w:val="18"/>
    </w:rPr>
  </w:style>
  <w:style w:type="character" w:customStyle="1" w:styleId="a4">
    <w:name w:val="纯文本 字符"/>
    <w:basedOn w:val="a0"/>
    <w:link w:val="a3"/>
    <w:qFormat/>
    <w:rPr>
      <w:rFonts w:ascii="宋体" w:hAnsi="Courier New"/>
      <w:kern w:val="2"/>
      <w:sz w:val="21"/>
    </w:rPr>
  </w:style>
  <w:style w:type="character" w:styleId="ac">
    <w:name w:val="annotation reference"/>
    <w:basedOn w:val="a0"/>
    <w:uiPriority w:val="99"/>
    <w:semiHidden/>
    <w:unhideWhenUsed/>
    <w:rsid w:val="006F7F12"/>
    <w:rPr>
      <w:sz w:val="21"/>
      <w:szCs w:val="21"/>
    </w:rPr>
  </w:style>
  <w:style w:type="paragraph" w:styleId="ad">
    <w:name w:val="annotation text"/>
    <w:basedOn w:val="a"/>
    <w:link w:val="ae"/>
    <w:uiPriority w:val="99"/>
    <w:semiHidden/>
    <w:unhideWhenUsed/>
    <w:rsid w:val="006F7F12"/>
    <w:pPr>
      <w:jc w:val="left"/>
    </w:pPr>
  </w:style>
  <w:style w:type="character" w:customStyle="1" w:styleId="ae">
    <w:name w:val="批注文字 字符"/>
    <w:basedOn w:val="a0"/>
    <w:link w:val="ad"/>
    <w:uiPriority w:val="99"/>
    <w:semiHidden/>
    <w:rsid w:val="006F7F12"/>
    <w:rPr>
      <w:kern w:val="2"/>
      <w:sz w:val="21"/>
      <w:szCs w:val="24"/>
    </w:rPr>
  </w:style>
  <w:style w:type="paragraph" w:styleId="af">
    <w:name w:val="annotation subject"/>
    <w:basedOn w:val="ad"/>
    <w:next w:val="ad"/>
    <w:link w:val="af0"/>
    <w:uiPriority w:val="99"/>
    <w:semiHidden/>
    <w:unhideWhenUsed/>
    <w:rsid w:val="006F7F12"/>
    <w:rPr>
      <w:b/>
      <w:bCs/>
    </w:rPr>
  </w:style>
  <w:style w:type="character" w:customStyle="1" w:styleId="af0">
    <w:name w:val="批注主题 字符"/>
    <w:basedOn w:val="ae"/>
    <w:link w:val="af"/>
    <w:uiPriority w:val="99"/>
    <w:semiHidden/>
    <w:rsid w:val="006F7F12"/>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0E961D49-98A0-445B-872A-2062EBE1E6E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10</Pages>
  <Words>3802</Words>
  <Characters>1186</Characters>
  <Application>Microsoft Office Word</Application>
  <DocSecurity>0</DocSecurity>
  <Lines>9</Lines>
  <Paragraphs>9</Paragraphs>
  <ScaleCrop>false</ScaleCrop>
  <Company>微软中国</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Admin-Y</cp:lastModifiedBy>
  <cp:revision>56</cp:revision>
  <dcterms:created xsi:type="dcterms:W3CDTF">2022-04-25T07:53:00Z</dcterms:created>
  <dcterms:modified xsi:type="dcterms:W3CDTF">2022-04-27T01:40:00Z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24C8DB1F78D54F3DB32F7FA5DC7C1B72</vt:lpwstr>
  </property>
  <property fmtid="{D5CDD505-2E9C-101B-9397-08002B2CF9AE}" pid="4" name="_2015_ms_pID_725343">
    <vt:lpwstr>(2)zScyPe2w2H6MPBXASTwA34mustTmXofY0AKBDMQzFqMeMqSsJ+xA0msuQfVdwUV1pJ90pRuD
ftX4CUBclJAie/8qgVbwNFAA8oh+zmsNsl3jEThcx3hWSa6sZB/Yb4D3HsAbmKXIFKBesp+Q
52f0jwWoButXqylZR5AlLh8i9k6QFJHs3mmttRez4mtV/lJYND1WYfAMVEpdsvjRIQ2kbNPA
RmzeZkru3QscpJak4s</vt:lpwstr>
  </property>
  <property fmtid="{D5CDD505-2E9C-101B-9397-08002B2CF9AE}" pid="5" name="_2015_ms_pID_7253431">
    <vt:lpwstr>vKrTEaghQ16d22uzzYEdoI42pF7c1mOWlVTFkjOLdnJNMTIfBkxSS7
I66JOnD6vJ5jImlUGB30nsFHPCXXwyG0xFewLX7E+EmF/qXDNumtB8r8bGw4fOxUGboRm3y6
HZtHcZF4lPPL1I3i91KzNcfLHrBf84hFR+Uv0k/YjWknm6WkcQigQeIR+sdUo5xT7bvyDfAo
KsgfCgg88pBHRh+4</vt:lpwstr>
  </property>
  <property fmtid="{D5CDD505-2E9C-101B-9397-08002B2CF9AE}" pid="6" name="commondata">
    <vt:lpwstr>eyJoZGlkIjoiNmExOGM2MTEzZGQ1Yjk1ZDIwNWRhMGQ3ZDBmZWUxZTAifQ==</vt:lpwstr>
  </property>
</Properties>
</file>
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仿宋_GB2312" w:eastAsia="仿宋_GB2312"/>
          <w:b/>
          <w:bCs/>
          <w:sz w:val="30"/>
          <w:szCs w:val="30"/>
        </w:rPr>
      </w:pPr>
      <w:r>
        <w:rPr>
          <w:rFonts w:hint="eastAsia" w:ascii="仿宋_GB2312" w:eastAsia="仿宋_GB2312"/>
          <w:b/>
          <w:bCs/>
          <w:sz w:val="30"/>
          <w:szCs w:val="30"/>
        </w:rPr>
        <w:t>合同编号：</w:t>
      </w: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r>
        <w:rPr>
          <w:rFonts w:hint="eastAsia"/>
          <w:b/>
          <w:bCs/>
          <w:sz w:val="44"/>
          <w:szCs w:val="44"/>
        </w:rPr>
        <w:t>技术服务合同</w:t>
      </w: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jc w:val="center"/>
        <w:rPr>
          <w:sz w:val="44"/>
          <w:szCs w:val="44"/>
        </w:rPr>
      </w:pPr>
    </w:p>
    <w:p>
      <w:pPr>
        <w:ind w:left="2632" w:leftChars="540" w:hanging="1498" w:hangingChars="535"/>
        <w:jc w:val="left"/>
        <w:rPr>
          <w:sz w:val="28"/>
          <w:szCs w:val="28"/>
          <w:u w:val="single"/>
        </w:rPr>
      </w:pPr>
      <w:r>
        <w:rPr>
          <w:rFonts w:hint="eastAsia"/>
          <w:sz w:val="28"/>
          <w:szCs w:val="28"/>
        </w:rPr>
        <w:t>项目名称：</w:t>
      </w:r>
      <w:r>
        <w:rPr>
          <w:rFonts w:hint="eastAsia"/>
          <w:sz w:val="28"/>
          <w:szCs w:val="28"/>
          <w:u w:val="single"/>
        </w:rPr>
        <w:t>风险库、隐患库、安全生产标准化管理手册、考核标准编制及制度审核</w:t>
      </w:r>
    </w:p>
    <w:p>
      <w:pPr>
        <w:ind w:firstLine="1134" w:firstLineChars="405"/>
        <w:jc w:val="left"/>
        <w:rPr>
          <w:sz w:val="28"/>
          <w:szCs w:val="28"/>
          <w:u w:val="single"/>
        </w:rPr>
      </w:pPr>
      <w:r>
        <w:rPr>
          <w:rFonts w:hint="eastAsia"/>
          <w:sz w:val="28"/>
          <w:szCs w:val="28"/>
        </w:rPr>
        <w:t>委托方（甲方）：</w:t>
      </w:r>
      <w:r>
        <w:rPr>
          <w:rFonts w:hint="eastAsia"/>
          <w:sz w:val="28"/>
          <w:szCs w:val="28"/>
          <w:u w:val="single"/>
        </w:rPr>
        <w:t>上海申能新能源投资有限公司</w:t>
      </w:r>
    </w:p>
    <w:p>
      <w:pPr>
        <w:ind w:firstLine="1134" w:firstLineChars="405"/>
        <w:jc w:val="left"/>
        <w:rPr>
          <w:sz w:val="28"/>
          <w:szCs w:val="28"/>
          <w:u w:val="single"/>
        </w:rPr>
      </w:pPr>
      <w:r>
        <w:rPr>
          <w:rFonts w:hint="eastAsia"/>
          <w:sz w:val="28"/>
          <w:szCs w:val="28"/>
        </w:rPr>
        <w:t>受托方（乙方）：</w:t>
      </w:r>
      <w:r>
        <w:rPr>
          <w:rFonts w:hint="eastAsia"/>
          <w:sz w:val="28"/>
          <w:szCs w:val="28"/>
          <w:u w:val="single"/>
        </w:rPr>
        <w:t>北京中安质环技术评价中心有限公司</w:t>
      </w:r>
    </w:p>
    <w:p>
      <w:pPr>
        <w:ind w:firstLine="1134" w:firstLineChars="405"/>
        <w:jc w:val="left"/>
        <w:rPr>
          <w:rFonts w:ascii="宋体" w:hAnsi="宋体" w:eastAsia="宋体" w:cs="宋体"/>
          <w:sz w:val="28"/>
          <w:szCs w:val="28"/>
          <w:u w:val="single"/>
        </w:rPr>
      </w:pPr>
      <w:r>
        <w:rPr>
          <w:rFonts w:hint="eastAsia" w:ascii="宋体" w:hAnsi="宋体" w:eastAsia="宋体" w:cs="宋体"/>
          <w:sz w:val="28"/>
          <w:szCs w:val="28"/>
        </w:rPr>
        <w:t>签订地点：</w:t>
      </w:r>
      <w:r>
        <w:rPr>
          <w:rFonts w:hint="eastAsia" w:ascii="宋体" w:hAnsi="宋体" w:eastAsia="宋体" w:cs="宋体"/>
          <w:sz w:val="28"/>
          <w:szCs w:val="28"/>
          <w:u w:val="single"/>
        </w:rPr>
        <w:t xml:space="preserve">     上海       </w:t>
      </w:r>
    </w:p>
    <w:p>
      <w:pPr>
        <w:ind w:firstLine="1134" w:firstLineChars="405"/>
        <w:jc w:val="left"/>
        <w:rPr>
          <w:sz w:val="28"/>
          <w:szCs w:val="28"/>
          <w:u w:val="single"/>
        </w:rPr>
      </w:pPr>
      <w:r>
        <w:rPr>
          <w:rFonts w:hint="eastAsia" w:ascii="宋体" w:hAnsi="宋体" w:eastAsia="宋体" w:cs="宋体"/>
          <w:sz w:val="28"/>
          <w:szCs w:val="28"/>
        </w:rPr>
        <w:t>签订日期：</w:t>
      </w:r>
      <w:r>
        <w:rPr>
          <w:rFonts w:hint="eastAsia" w:ascii="宋体" w:hAnsi="宋体" w:eastAsia="宋体" w:cs="宋体"/>
          <w:sz w:val="28"/>
          <w:szCs w:val="28"/>
          <w:u w:val="single"/>
        </w:rPr>
        <w:t>2023年   月   日</w:t>
      </w:r>
    </w:p>
    <w:p>
      <w:pPr>
        <w:spacing w:line="360" w:lineRule="auto"/>
        <w:ind w:firstLine="480" w:firstLineChars="200"/>
        <w:jc w:val="left"/>
        <w:rPr>
          <w:rFonts w:ascii="宋体" w:hAnsi="宋体" w:eastAsia="宋体" w:cs="宋体"/>
          <w:sz w:val="24"/>
        </w:rPr>
        <w:sectPr>
          <w:pgSz w:w="11906" w:h="16838"/>
          <w:pgMar w:top="1440" w:right="1800" w:bottom="1440" w:left="1800" w:header="851" w:footer="992" w:gutter="0"/>
          <w:cols w:space="425" w:num="1"/>
          <w:docGrid w:type="lines" w:linePitch="312" w:charSpace="0"/>
        </w:sectPr>
      </w:pP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依据《中华人民共和国民法典》及有关法律、行政法规，遵循平等、</w:t>
      </w:r>
      <w:ins w:id="0" w:author="陆仪纯 Lu,Yichun" w:date="2023-04-04T16:41:00Z">
        <w:r>
          <w:rPr>
            <w:rFonts w:hint="eastAsia" w:ascii="仿宋" w:hAnsi="仿宋" w:eastAsia="仿宋" w:cs="宋体"/>
            <w:sz w:val="28"/>
            <w:szCs w:val="28"/>
          </w:rPr>
          <w:t>自愿</w:t>
        </w:r>
      </w:ins>
      <w:del w:id="1" w:author="陆仪纯 Lu,Yichun" w:date="2023-04-04T16:41:00Z">
        <w:r>
          <w:rPr>
            <w:rFonts w:hint="eastAsia" w:ascii="仿宋" w:hAnsi="仿宋" w:eastAsia="仿宋" w:cs="宋体"/>
            <w:sz w:val="28"/>
            <w:szCs w:val="28"/>
          </w:rPr>
          <w:delText>资源</w:delText>
        </w:r>
      </w:del>
      <w:r>
        <w:rPr>
          <w:rFonts w:hint="eastAsia" w:ascii="仿宋" w:hAnsi="仿宋" w:eastAsia="仿宋" w:cs="宋体"/>
          <w:sz w:val="28"/>
          <w:szCs w:val="28"/>
        </w:rPr>
        <w:t>、公平和诚信的原则，合同双方就上</w:t>
      </w:r>
      <w:r>
        <w:rPr>
          <w:rFonts w:hint="eastAsia" w:ascii="仿宋" w:hAnsi="仿宋" w:eastAsia="仿宋" w:cs="宋体"/>
          <w:sz w:val="28"/>
          <w:szCs w:val="28"/>
          <w:u w:val="single"/>
        </w:rPr>
        <w:t>海申能新能源投资有限公司</w:t>
      </w:r>
      <w:r>
        <w:rPr>
          <w:rFonts w:hint="eastAsia" w:ascii="仿宋" w:hAnsi="仿宋" w:eastAsia="仿宋" w:cs="宋体"/>
          <w:sz w:val="28"/>
          <w:szCs w:val="28"/>
        </w:rPr>
        <w:t>（以下简称“甲方”）</w:t>
      </w:r>
      <w:r>
        <w:rPr>
          <w:rFonts w:hint="eastAsia" w:ascii="仿宋" w:hAnsi="仿宋" w:eastAsia="仿宋" w:cs="宋体"/>
          <w:sz w:val="28"/>
          <w:szCs w:val="28"/>
          <w:u w:val="single"/>
        </w:rPr>
        <w:t>风险库、隐患库、安全生产标准化管理手册、考核标准编制及制度审核</w:t>
      </w:r>
      <w:r>
        <w:rPr>
          <w:rFonts w:hint="eastAsia" w:ascii="仿宋" w:hAnsi="仿宋" w:eastAsia="仿宋" w:cs="宋体"/>
          <w:sz w:val="28"/>
          <w:szCs w:val="28"/>
        </w:rPr>
        <w:t>项目，经协商一致，签订本合同。</w:t>
      </w:r>
    </w:p>
    <w:p>
      <w:pPr>
        <w:spacing w:line="360" w:lineRule="auto"/>
        <w:ind w:firstLine="562" w:firstLineChars="200"/>
        <w:jc w:val="left"/>
        <w:rPr>
          <w:rFonts w:ascii="仿宋" w:hAnsi="仿宋" w:eastAsia="仿宋" w:cs="宋体"/>
          <w:b/>
          <w:bCs/>
          <w:sz w:val="28"/>
          <w:szCs w:val="28"/>
        </w:rPr>
      </w:pPr>
      <w:r>
        <w:rPr>
          <w:rFonts w:hint="eastAsia" w:ascii="仿宋" w:hAnsi="仿宋" w:eastAsia="仿宋" w:cs="宋体"/>
          <w:b/>
          <w:bCs/>
          <w:sz w:val="28"/>
          <w:szCs w:val="28"/>
        </w:rPr>
        <w:t>一、项目目的</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为进一步加强上海申能新能源投资有限公司安全生产监督管理，根据申能集团、申能股份总体部署，推进落实安全风险管控机制，健全完善隐患排查及治理机制，准确识别安全风险，积极采取针对性控制措施，有效管控安全风险，同时完善安全生产管理制度及安全生产标准化工作手册要求，大力提升上海申能新能源投资有限公司本质安全水平。</w:t>
      </w:r>
    </w:p>
    <w:p>
      <w:pPr>
        <w:spacing w:line="360" w:lineRule="auto"/>
        <w:ind w:firstLine="562" w:firstLineChars="200"/>
        <w:jc w:val="left"/>
        <w:rPr>
          <w:rFonts w:ascii="仿宋" w:hAnsi="仿宋" w:eastAsia="仿宋" w:cs="宋体"/>
          <w:b/>
          <w:bCs/>
          <w:sz w:val="28"/>
          <w:szCs w:val="28"/>
        </w:rPr>
      </w:pPr>
      <w:r>
        <w:rPr>
          <w:rFonts w:hint="eastAsia" w:ascii="仿宋" w:hAnsi="仿宋" w:eastAsia="仿宋" w:cs="宋体"/>
          <w:b/>
          <w:bCs/>
          <w:sz w:val="28"/>
          <w:szCs w:val="28"/>
        </w:rPr>
        <w:t>二、项目主要工作内容</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（一）工作内容及要求</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1、运营项目和在建项目风险库建立</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1）乙方组织人员，负责完善上海申能新能源投资有限公司危险源辨识、风险评价和预控管理制度和安全检查及隐患排查治理制度，并经</w:t>
      </w:r>
      <w:ins w:id="2" w:author="陆仪纯 Lu,Yichun" w:date="2023-04-06T11:19:00Z">
        <w:r>
          <w:rPr>
            <w:rFonts w:hint="eastAsia" w:ascii="仿宋" w:hAnsi="仿宋" w:eastAsia="仿宋" w:cs="宋体"/>
            <w:sz w:val="28"/>
            <w:szCs w:val="28"/>
          </w:rPr>
          <w:t>甲方</w:t>
        </w:r>
      </w:ins>
      <w:r>
        <w:rPr>
          <w:rFonts w:hint="eastAsia" w:ascii="仿宋" w:hAnsi="仿宋" w:eastAsia="仿宋" w:cs="宋体"/>
          <w:sz w:val="28"/>
          <w:szCs w:val="28"/>
        </w:rPr>
        <w:t>上海申能新能源投资有限公司验收通过。</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2）乙方组织人员，负责根据上海申能新能源投资有限公司所属的陆上风电、海上风电、光伏发电、电化学储能等新能源企业特点、地域分布等情况，结合上海市企业安全风险分级管控实施指南及能源监管部门双重预防体系要求，建立申能股份新能源运营项目风险分级管控清单，分为通用、</w:t>
      </w:r>
      <w:ins w:id="3" w:author="admin_st" w:date="2023-04-06T14:39:34Z">
        <w:r>
          <w:rPr>
            <w:rFonts w:hint="eastAsia" w:ascii="仿宋" w:hAnsi="仿宋" w:eastAsia="仿宋" w:cs="宋体"/>
            <w:sz w:val="28"/>
            <w:szCs w:val="28"/>
            <w:lang w:val="en-US" w:eastAsia="zh-Hans"/>
          </w:rPr>
          <w:t>以及</w:t>
        </w:r>
      </w:ins>
      <w:r>
        <w:rPr>
          <w:rFonts w:hint="eastAsia" w:ascii="仿宋" w:hAnsi="仿宋" w:eastAsia="仿宋" w:cs="宋体"/>
          <w:sz w:val="28"/>
          <w:szCs w:val="28"/>
        </w:rPr>
        <w:t>海上风电、陆上风电、光伏、储能等专业</w:t>
      </w:r>
      <w:ins w:id="4" w:author="admin_st" w:date="2023-04-06T14:39:40Z">
        <w:r>
          <w:rPr>
            <w:rFonts w:hint="eastAsia" w:ascii="仿宋" w:hAnsi="仿宋" w:eastAsia="仿宋" w:cs="宋体"/>
            <w:sz w:val="28"/>
            <w:szCs w:val="28"/>
            <w:lang w:val="en-US" w:eastAsia="zh-Hans"/>
          </w:rPr>
          <w:t>专用</w:t>
        </w:r>
      </w:ins>
      <w:r>
        <w:rPr>
          <w:rFonts w:hint="eastAsia" w:ascii="仿宋" w:hAnsi="仿宋" w:eastAsia="仿宋" w:cs="宋体"/>
          <w:sz w:val="28"/>
          <w:szCs w:val="28"/>
        </w:rPr>
        <w:t>，做到可复制、可推广，并经</w:t>
      </w:r>
      <w:ins w:id="5" w:author="陆仪纯 Lu,Yichun" w:date="2023-04-06T11:19:00Z">
        <w:r>
          <w:rPr>
            <w:rFonts w:hint="eastAsia" w:ascii="仿宋" w:hAnsi="仿宋" w:eastAsia="仿宋" w:cs="宋体"/>
            <w:sz w:val="28"/>
            <w:szCs w:val="28"/>
          </w:rPr>
          <w:t>甲方</w:t>
        </w:r>
      </w:ins>
      <w:r>
        <w:rPr>
          <w:rFonts w:hint="eastAsia" w:ascii="仿宋" w:hAnsi="仿宋" w:eastAsia="仿宋" w:cs="宋体"/>
          <w:sz w:val="28"/>
          <w:szCs w:val="28"/>
        </w:rPr>
        <w:t>上海申能新能源投资有限公司验收通过。</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3）乙方组织人员，负责根据上海申能新能源投资有限公司所属的陆上风电、海上风电、光伏发电、电化学储能等新能源在建项目特点、地域分布等情况，结合上海市企业安全风险分级管控实施指南及能源监管部门双重预防体系要求，建立公司在建项目典型风险分级管控清单，并经</w:t>
      </w:r>
      <w:ins w:id="6" w:author="陆仪纯 Lu,Yichun" w:date="2023-04-06T11:19:00Z">
        <w:r>
          <w:rPr>
            <w:rFonts w:hint="eastAsia" w:ascii="仿宋" w:hAnsi="仿宋" w:eastAsia="仿宋" w:cs="宋体"/>
            <w:sz w:val="28"/>
            <w:szCs w:val="28"/>
          </w:rPr>
          <w:t>甲方</w:t>
        </w:r>
      </w:ins>
      <w:r>
        <w:rPr>
          <w:rFonts w:hint="eastAsia" w:ascii="仿宋" w:hAnsi="仿宋" w:eastAsia="仿宋" w:cs="宋体"/>
          <w:sz w:val="28"/>
          <w:szCs w:val="28"/>
        </w:rPr>
        <w:t>上海申能新能源投资有限公司验收通过。</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2、运营项目隐患库建立</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乙方组织相关专业的专家和技术人员，建立符合公司的隐患库，明确隐患名称、隐患分类、隐患分级、隐患依据、典型隐患照片、典型整改方法（必要时采用图片展示）等，实现公司系统可以对照隐患库进行隐患定级及整改参照等一站式功能，并经甲方</w:t>
      </w:r>
      <w:ins w:id="7" w:author="admin_st" w:date="2023-04-06T14:40:44Z">
        <w:r>
          <w:rPr>
            <w:rFonts w:hint="eastAsia" w:ascii="仿宋" w:hAnsi="仿宋" w:eastAsia="仿宋" w:cs="宋体"/>
            <w:sz w:val="28"/>
            <w:szCs w:val="28"/>
          </w:rPr>
          <w:t>上海申能新能源投资有限公司</w:t>
        </w:r>
      </w:ins>
      <w:r>
        <w:rPr>
          <w:rFonts w:hint="eastAsia" w:ascii="仿宋" w:hAnsi="仿宋" w:eastAsia="仿宋" w:cs="宋体"/>
          <w:sz w:val="28"/>
          <w:szCs w:val="28"/>
        </w:rPr>
        <w:t>验收通过。</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3、安全生产标准化工作手册及考评标准</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乙方组织人员编制安全生产标准化工作手册和安全生产标准化考评标准，并经甲方</w:t>
      </w:r>
      <w:ins w:id="8" w:author="admin_st" w:date="2023-04-06T14:40:48Z">
        <w:r>
          <w:rPr>
            <w:rFonts w:hint="eastAsia" w:ascii="仿宋" w:hAnsi="仿宋" w:eastAsia="仿宋" w:cs="宋体"/>
            <w:sz w:val="28"/>
            <w:szCs w:val="28"/>
          </w:rPr>
          <w:t>上海申能新能源投资有限公司</w:t>
        </w:r>
      </w:ins>
      <w:r>
        <w:rPr>
          <w:rFonts w:hint="eastAsia" w:ascii="仿宋" w:hAnsi="仿宋" w:eastAsia="仿宋" w:cs="宋体"/>
          <w:sz w:val="28"/>
          <w:szCs w:val="28"/>
        </w:rPr>
        <w:t>验收通过。</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4、安全生产管理制度修编审核</w:t>
      </w:r>
    </w:p>
    <w:p>
      <w:pPr>
        <w:spacing w:line="360" w:lineRule="auto"/>
        <w:ind w:firstLine="560" w:firstLineChars="200"/>
        <w:jc w:val="left"/>
        <w:rPr>
          <w:ins w:id="9" w:author="admin_st" w:date="2023-04-06T14:36:49Z"/>
          <w:rFonts w:hint="eastAsia" w:ascii="仿宋" w:hAnsi="仿宋" w:eastAsia="仿宋" w:cs="宋体"/>
          <w:sz w:val="28"/>
          <w:szCs w:val="28"/>
        </w:rPr>
      </w:pPr>
      <w:r>
        <w:rPr>
          <w:rFonts w:hint="eastAsia" w:ascii="仿宋" w:hAnsi="仿宋" w:eastAsia="仿宋" w:cs="宋体"/>
          <w:sz w:val="28"/>
          <w:szCs w:val="28"/>
        </w:rPr>
        <w:t>乙方组织专家对安全管理制度汇编（修订版）和生产技术管理制度汇编（修订版）进行审核并出具审核意见，并指导甲方修改完善相关制度。</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（二）工作依据</w:t>
      </w:r>
    </w:p>
    <w:p>
      <w:pPr>
        <w:spacing w:line="360" w:lineRule="auto"/>
        <w:ind w:firstLine="560" w:firstLineChars="200"/>
        <w:jc w:val="left"/>
        <w:rPr>
          <w:rFonts w:ascii="仿宋" w:hAnsi="仿宋" w:eastAsia="仿宋" w:cs="宋体"/>
          <w:sz w:val="28"/>
          <w:szCs w:val="28"/>
        </w:rPr>
      </w:pPr>
      <w:r>
        <w:rPr>
          <w:rFonts w:ascii="仿宋" w:hAnsi="仿宋" w:eastAsia="仿宋" w:cs="宋体"/>
          <w:sz w:val="28"/>
          <w:szCs w:val="28"/>
        </w:rPr>
        <w:t>1</w:t>
      </w:r>
      <w:r>
        <w:rPr>
          <w:rFonts w:hint="eastAsia" w:ascii="仿宋" w:hAnsi="仿宋" w:eastAsia="仿宋" w:cs="宋体"/>
          <w:sz w:val="28"/>
          <w:szCs w:val="28"/>
        </w:rPr>
        <w:t>、风险库建立工作依据</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1）国家主席令[2021]第88号  中华人民共和国安全生产法</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2）安委办[2016]11号  国务院安委会办公室关于实施遏制重特大事故工作指南构建双重预防机制的意见</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3）国能安全[2015]1号  国家能源局关于加强电力企业安全风险预控体系建设的指导意见</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 xml:space="preserve">4）发改办能源[2021]641号   </w:t>
      </w:r>
      <w:ins w:id="10" w:author="陆仪纯 Lu,Yichun" w:date="2023-04-06T11:56:00Z">
        <w:r>
          <w:rPr>
            <w:rFonts w:hint="eastAsia" w:ascii="仿宋" w:hAnsi="仿宋" w:eastAsia="仿宋" w:cs="宋体"/>
            <w:sz w:val="28"/>
            <w:szCs w:val="28"/>
          </w:rPr>
          <w:t>国家发展改革委办公厅国家能源局综合司</w:t>
        </w:r>
      </w:ins>
      <w:r>
        <w:rPr>
          <w:rFonts w:hint="eastAsia" w:ascii="仿宋" w:hAnsi="仿宋" w:eastAsia="仿宋" w:cs="宋体"/>
          <w:sz w:val="28"/>
          <w:szCs w:val="28"/>
        </w:rPr>
        <w:t>关于进一步加强电力安全风险管控和隐患排查治理督办通报工作的通知</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5）沪应急行规〔2019〕2号  上海市企业安全风险分级管控实施指南</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6）GB/T 12801-2008  生产过程安全卫生要求总则</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7）GB 18218-2018  危险化学品重大危险源辨识</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8）GB/T 6441-1986  企业职工伤亡事故分类</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9）GB/T 13861-2022  生产过程危险和有害因素分类与代码</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10）NB/T 10640-2021  风电场运行风险管理规程</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11）构建风险分级管控和隐患排查治理双重预防机制基本方法（征求意见稿）</w:t>
      </w:r>
    </w:p>
    <w:p>
      <w:pPr>
        <w:spacing w:line="360" w:lineRule="auto"/>
        <w:ind w:firstLine="560" w:firstLineChars="200"/>
        <w:jc w:val="left"/>
        <w:rPr>
          <w:rFonts w:ascii="仿宋" w:hAnsi="仿宋" w:eastAsia="仿宋" w:cs="宋体"/>
          <w:sz w:val="28"/>
          <w:szCs w:val="28"/>
        </w:rPr>
      </w:pPr>
      <w:r>
        <w:rPr>
          <w:rFonts w:ascii="仿宋" w:hAnsi="仿宋" w:eastAsia="仿宋" w:cs="宋体"/>
          <w:sz w:val="28"/>
          <w:szCs w:val="28"/>
        </w:rPr>
        <w:t>2</w:t>
      </w:r>
      <w:r>
        <w:rPr>
          <w:rFonts w:hint="eastAsia" w:ascii="仿宋" w:hAnsi="仿宋" w:eastAsia="仿宋" w:cs="宋体"/>
          <w:sz w:val="28"/>
          <w:szCs w:val="28"/>
        </w:rPr>
        <w:t>、运营项目隐患库工作依据</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1）国家安监总局令第16号 安全生产事故隐患排查治理暂行规定</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2）安委办[2016]11号 国务院安委会办公室关于实施遏制重特大事故工作指南构建双重预防机制的意见</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3）国能安全[2015]1号 国家能源局关于加强电力企业安全风险预控体系建设的指导意见</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4）国能发安全规[2022]116号 电力安全隐患治理监督管理规定</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 xml:space="preserve">5）发改办能源[2021]641号 </w:t>
      </w:r>
      <w:ins w:id="11" w:author="陆仪纯 Lu,Yichun" w:date="2023-04-06T11:59:00Z">
        <w:r>
          <w:rPr>
            <w:rFonts w:hint="eastAsia" w:ascii="仿宋" w:hAnsi="仿宋" w:eastAsia="仿宋" w:cs="宋体"/>
            <w:sz w:val="28"/>
            <w:szCs w:val="28"/>
          </w:rPr>
          <w:t>国家发展改革委办公厅国家能源局综合司</w:t>
        </w:r>
      </w:ins>
      <w:r>
        <w:rPr>
          <w:rFonts w:hint="eastAsia" w:ascii="仿宋" w:hAnsi="仿宋" w:eastAsia="仿宋" w:cs="宋体"/>
          <w:sz w:val="28"/>
          <w:szCs w:val="28"/>
        </w:rPr>
        <w:t>关于进一步加强电力安全风险管控和隐患排查治理督办通报工作的通知</w:t>
      </w:r>
    </w:p>
    <w:p>
      <w:pPr>
        <w:spacing w:line="360" w:lineRule="auto"/>
        <w:ind w:firstLine="560" w:firstLineChars="200"/>
        <w:jc w:val="left"/>
        <w:rPr>
          <w:rFonts w:ascii="仿宋" w:hAnsi="仿宋" w:eastAsia="仿宋" w:cs="宋体"/>
          <w:sz w:val="28"/>
          <w:szCs w:val="28"/>
        </w:rPr>
      </w:pPr>
      <w:r>
        <w:rPr>
          <w:rFonts w:ascii="仿宋" w:hAnsi="仿宋" w:eastAsia="仿宋" w:cs="宋体"/>
          <w:sz w:val="28"/>
          <w:szCs w:val="28"/>
        </w:rPr>
        <w:t>3</w:t>
      </w:r>
      <w:r>
        <w:rPr>
          <w:rFonts w:hint="eastAsia" w:ascii="仿宋" w:hAnsi="仿宋" w:eastAsia="仿宋" w:cs="宋体"/>
          <w:sz w:val="28"/>
          <w:szCs w:val="28"/>
        </w:rPr>
        <w:t>、安全生产标准化工作手册、考评标准编制工作依据</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1）国家、行业、地方有关法律法规、标准规范。</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2）申能（集团）有限公司安全生产标准化管理手册。</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3）申能股份有限公司安全生产标准化工作手册。</w:t>
      </w:r>
    </w:p>
    <w:p>
      <w:pPr>
        <w:spacing w:line="360" w:lineRule="auto"/>
        <w:ind w:firstLine="560" w:firstLineChars="200"/>
        <w:jc w:val="left"/>
        <w:rPr>
          <w:rFonts w:ascii="仿宋" w:hAnsi="仿宋" w:eastAsia="仿宋" w:cs="宋体"/>
          <w:sz w:val="28"/>
          <w:szCs w:val="28"/>
        </w:rPr>
      </w:pPr>
      <w:r>
        <w:rPr>
          <w:rFonts w:ascii="仿宋" w:hAnsi="仿宋" w:eastAsia="仿宋" w:cs="宋体"/>
          <w:sz w:val="28"/>
          <w:szCs w:val="28"/>
        </w:rPr>
        <w:t>4</w:t>
      </w:r>
      <w:r>
        <w:rPr>
          <w:rFonts w:hint="eastAsia" w:ascii="仿宋" w:hAnsi="仿宋" w:eastAsia="仿宋" w:cs="宋体"/>
          <w:sz w:val="28"/>
          <w:szCs w:val="28"/>
        </w:rPr>
        <w:t>、安全、生产管理制度审核工作依据</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1）国家、行业、地方有关法律法规、标准规范。</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2）申能（集团）有限公司安全、生产技术相关管理制度。</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3）申能股份有限公司安全、生产技术相关管理制度。</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（三）工作要求</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1、乙方应指定1名项目负责人负责项目的全过程实施工作，并配备满足项目实施所需的专家技术团队。</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2、各项工作应符合申能集团“181”安全生产标准化管理体系的相关要求。</w:t>
      </w:r>
    </w:p>
    <w:p>
      <w:pPr>
        <w:spacing w:line="360" w:lineRule="auto"/>
        <w:ind w:firstLine="560" w:firstLineChars="200"/>
        <w:jc w:val="left"/>
        <w:rPr>
          <w:rFonts w:ascii="仿宋" w:hAnsi="仿宋" w:eastAsia="仿宋" w:cs="宋体"/>
          <w:sz w:val="28"/>
          <w:szCs w:val="28"/>
        </w:rPr>
      </w:pPr>
      <w:r>
        <w:rPr>
          <w:rFonts w:ascii="仿宋" w:hAnsi="仿宋" w:eastAsia="仿宋" w:cs="宋体"/>
          <w:sz w:val="28"/>
          <w:szCs w:val="28"/>
        </w:rPr>
        <w:t>3</w:t>
      </w:r>
      <w:r>
        <w:rPr>
          <w:rFonts w:hint="eastAsia" w:ascii="仿宋" w:hAnsi="仿宋" w:eastAsia="仿宋" w:cs="宋体"/>
          <w:sz w:val="28"/>
          <w:szCs w:val="28"/>
        </w:rPr>
        <w:t>、风险库从设备系统、作业任务和作业环境三个方面开展安全风险辨识、分级并提出安全风险管控措施；隐患库从典型隐患及其隐患级别、依据条款等方面进行建立，有利于上海申能新能源投资有限公司实行安全风险分级管控和隐患排查双重预防机制建设，完善监督管理方式。结合本公司“两票三制”等，建立健全涵盖设备系统、运行、检修和管理等全方位、全过程的安全生产风险分级管控和隐患排查体系。</w:t>
      </w:r>
    </w:p>
    <w:p>
      <w:pPr>
        <w:spacing w:line="360" w:lineRule="auto"/>
        <w:ind w:firstLine="560" w:firstLineChars="200"/>
        <w:jc w:val="left"/>
        <w:rPr>
          <w:rFonts w:ascii="仿宋" w:hAnsi="仿宋" w:eastAsia="仿宋" w:cs="宋体"/>
          <w:sz w:val="28"/>
          <w:szCs w:val="28"/>
        </w:rPr>
      </w:pPr>
      <w:r>
        <w:rPr>
          <w:rFonts w:ascii="仿宋" w:hAnsi="仿宋" w:eastAsia="仿宋" w:cs="宋体"/>
          <w:sz w:val="28"/>
          <w:szCs w:val="28"/>
        </w:rPr>
        <w:t>4</w:t>
      </w:r>
      <w:r>
        <w:rPr>
          <w:rFonts w:hint="eastAsia" w:ascii="仿宋" w:hAnsi="仿宋" w:eastAsia="仿宋" w:cs="宋体"/>
          <w:sz w:val="28"/>
          <w:szCs w:val="28"/>
        </w:rPr>
        <w:t>、上海申能新能源投资有限公司安全生产标准化工作手册、考评标准编制及申能股份新能源安全生产管理制度审核依据国家、行业、地方有关法律法规、标准规范、申能（集团）有限公司安全生产标准化管理手册、申能股份有限公司安全生产标准化工作手册、考评标准等开展，并结合2022年度申能集团、申能股份安全生产标准化考评发现重点问题及不足之处进行针对性的提升。</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（四）详细要求详见附件一：技术要求</w:t>
      </w:r>
    </w:p>
    <w:p>
      <w:pPr>
        <w:spacing w:line="360" w:lineRule="auto"/>
        <w:ind w:firstLine="562" w:firstLineChars="200"/>
        <w:jc w:val="left"/>
        <w:rPr>
          <w:rFonts w:ascii="仿宋" w:hAnsi="仿宋" w:eastAsia="仿宋" w:cs="宋体"/>
          <w:b/>
          <w:bCs/>
          <w:sz w:val="28"/>
          <w:szCs w:val="28"/>
        </w:rPr>
      </w:pPr>
      <w:r>
        <w:rPr>
          <w:rFonts w:hint="eastAsia" w:ascii="仿宋" w:hAnsi="仿宋" w:eastAsia="仿宋" w:cs="宋体"/>
          <w:b/>
          <w:bCs/>
          <w:sz w:val="28"/>
          <w:szCs w:val="28"/>
        </w:rPr>
        <w:t>三、项目交付内容及时间</w:t>
      </w:r>
    </w:p>
    <w:tbl>
      <w:tblPr>
        <w:tblStyle w:val="8"/>
        <w:tblW w:w="5000" w:type="pct"/>
        <w:tblInd w:w="0" w:type="dxa"/>
        <w:tblLayout w:type="autofit"/>
        <w:tblCellMar>
          <w:top w:w="0" w:type="dxa"/>
          <w:left w:w="108" w:type="dxa"/>
          <w:bottom w:w="0" w:type="dxa"/>
          <w:right w:w="108" w:type="dxa"/>
        </w:tblCellMar>
      </w:tblPr>
      <w:tblGrid>
        <w:gridCol w:w="578"/>
        <w:gridCol w:w="3705"/>
        <w:gridCol w:w="932"/>
        <w:gridCol w:w="3790"/>
      </w:tblGrid>
      <w:tr>
        <w:trPr>
          <w:trHeight w:val="505" w:hRule="atLeast"/>
        </w:trPr>
        <w:tc>
          <w:tcPr>
            <w:tcW w:w="319" w:type="pct"/>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仿宋" w:hAnsi="仿宋" w:eastAsia="仿宋" w:cs="宋体"/>
                <w:b/>
                <w:bCs/>
                <w:color w:val="000000" w:themeColor="text1"/>
                <w:kern w:val="0"/>
                <w:sz w:val="18"/>
                <w:szCs w:val="18"/>
                <w14:textFill>
                  <w14:solidFill>
                    <w14:schemeClr w14:val="tx1"/>
                  </w14:solidFill>
                </w14:textFill>
              </w:rPr>
            </w:pPr>
            <w:r>
              <w:rPr>
                <w:rFonts w:hint="eastAsia" w:ascii="仿宋" w:hAnsi="仿宋" w:eastAsia="仿宋" w:cs="宋体"/>
                <w:b/>
                <w:bCs/>
                <w:color w:val="000000" w:themeColor="text1"/>
                <w:kern w:val="0"/>
                <w:sz w:val="18"/>
                <w:szCs w:val="18"/>
                <w14:textFill>
                  <w14:solidFill>
                    <w14:schemeClr w14:val="tx1"/>
                  </w14:solidFill>
                </w14:textFill>
              </w:rPr>
              <w:t>序号</w:t>
            </w:r>
          </w:p>
        </w:tc>
        <w:tc>
          <w:tcPr>
            <w:tcW w:w="2058" w:type="pct"/>
            <w:tcBorders>
              <w:top w:val="single" w:color="auto" w:sz="4" w:space="0"/>
              <w:left w:val="nil"/>
              <w:bottom w:val="single" w:color="auto" w:sz="4" w:space="0"/>
              <w:right w:val="single" w:color="auto" w:sz="4" w:space="0"/>
            </w:tcBorders>
            <w:shd w:val="clear" w:color="auto" w:fill="auto"/>
            <w:noWrap/>
            <w:vAlign w:val="center"/>
          </w:tcPr>
          <w:p>
            <w:pPr>
              <w:widowControl/>
              <w:ind w:firstLine="440"/>
              <w:jc w:val="center"/>
              <w:rPr>
                <w:rFonts w:ascii="仿宋" w:hAnsi="仿宋" w:eastAsia="仿宋" w:cs="宋体"/>
                <w:b/>
                <w:bCs/>
                <w:color w:val="000000"/>
                <w:kern w:val="0"/>
                <w:sz w:val="18"/>
                <w:szCs w:val="18"/>
              </w:rPr>
            </w:pPr>
            <w:r>
              <w:rPr>
                <w:rFonts w:hint="eastAsia" w:ascii="仿宋" w:hAnsi="仿宋" w:eastAsia="仿宋" w:cs="宋体"/>
                <w:b/>
                <w:bCs/>
                <w:color w:val="000000"/>
                <w:kern w:val="0"/>
                <w:sz w:val="18"/>
                <w:szCs w:val="18"/>
              </w:rPr>
              <w:t>工作内容</w:t>
            </w:r>
          </w:p>
        </w:tc>
        <w:tc>
          <w:tcPr>
            <w:tcW w:w="518" w:type="pct"/>
            <w:tcBorders>
              <w:top w:val="single" w:color="auto" w:sz="4" w:space="0"/>
              <w:left w:val="nil"/>
              <w:bottom w:val="single" w:color="auto" w:sz="4" w:space="0"/>
              <w:right w:val="single" w:color="auto" w:sz="4" w:space="0"/>
            </w:tcBorders>
            <w:vAlign w:val="center"/>
          </w:tcPr>
          <w:p>
            <w:pPr>
              <w:jc w:val="center"/>
              <w:rPr>
                <w:rFonts w:ascii="仿宋" w:hAnsi="仿宋" w:eastAsia="仿宋" w:cs="宋体"/>
                <w:b/>
                <w:bCs/>
                <w:color w:val="000000"/>
                <w:kern w:val="0"/>
                <w:sz w:val="18"/>
                <w:szCs w:val="18"/>
              </w:rPr>
            </w:pPr>
            <w:ins w:id="12" w:author="admin_st" w:date="2023-04-06T15:03:04Z">
              <w:r>
                <w:rPr>
                  <w:rFonts w:hint="eastAsia" w:ascii="仿宋" w:hAnsi="仿宋" w:eastAsia="仿宋" w:cs="宋体"/>
                  <w:b/>
                  <w:bCs/>
                  <w:color w:val="000000"/>
                  <w:kern w:val="0"/>
                  <w:sz w:val="18"/>
                  <w:szCs w:val="18"/>
                  <w:lang w:val="en-US" w:eastAsia="zh-Hans"/>
                </w:rPr>
                <w:t>工作</w:t>
              </w:r>
            </w:ins>
            <w:r>
              <w:rPr>
                <w:rFonts w:hint="eastAsia" w:ascii="仿宋" w:hAnsi="仿宋" w:eastAsia="仿宋" w:cs="宋体"/>
                <w:b/>
                <w:bCs/>
                <w:color w:val="000000"/>
                <w:kern w:val="0"/>
                <w:sz w:val="18"/>
                <w:szCs w:val="18"/>
              </w:rPr>
              <w:t>进度要求</w:t>
            </w:r>
          </w:p>
        </w:tc>
        <w:tc>
          <w:tcPr>
            <w:tcW w:w="2105" w:type="pct"/>
            <w:tcBorders>
              <w:top w:val="single" w:color="auto" w:sz="4" w:space="0"/>
              <w:left w:val="nil"/>
              <w:bottom w:val="single" w:color="auto" w:sz="4" w:space="0"/>
              <w:right w:val="single" w:color="auto" w:sz="4" w:space="0"/>
            </w:tcBorders>
          </w:tcPr>
          <w:p>
            <w:pPr>
              <w:ind w:firstLine="163" w:firstLineChars="90"/>
              <w:jc w:val="center"/>
              <w:rPr>
                <w:rFonts w:ascii="仿宋" w:hAnsi="仿宋" w:eastAsia="仿宋" w:cs="宋体"/>
                <w:b/>
                <w:bCs/>
                <w:color w:val="000000"/>
                <w:kern w:val="0"/>
                <w:sz w:val="18"/>
                <w:szCs w:val="18"/>
              </w:rPr>
            </w:pPr>
            <w:r>
              <w:rPr>
                <w:rFonts w:hint="eastAsia" w:ascii="仿宋" w:hAnsi="仿宋" w:eastAsia="仿宋" w:cs="宋体"/>
                <w:b/>
                <w:bCs/>
                <w:color w:val="000000"/>
                <w:kern w:val="0"/>
                <w:sz w:val="18"/>
                <w:szCs w:val="18"/>
              </w:rPr>
              <w:t>交付内容</w:t>
            </w:r>
          </w:p>
        </w:tc>
      </w:tr>
      <w:tr>
        <w:trPr>
          <w:trHeight w:val="495" w:hRule="atLeast"/>
        </w:trPr>
        <w:tc>
          <w:tcPr>
            <w:tcW w:w="319"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仿宋" w:hAnsi="仿宋" w:eastAsia="仿宋" w:cs="宋体"/>
                <w:color w:val="000000" w:themeColor="text1"/>
                <w:kern w:val="0"/>
                <w:sz w:val="18"/>
                <w:szCs w:val="18"/>
                <w14:textFill>
                  <w14:solidFill>
                    <w14:schemeClr w14:val="tx1"/>
                  </w14:solidFill>
                </w14:textFill>
              </w:rPr>
            </w:pPr>
            <w:r>
              <w:rPr>
                <w:rFonts w:hint="eastAsia" w:ascii="仿宋" w:hAnsi="仿宋" w:eastAsia="仿宋" w:cs="宋体"/>
                <w:color w:val="000000" w:themeColor="text1"/>
                <w:kern w:val="0"/>
                <w:sz w:val="18"/>
                <w:szCs w:val="18"/>
                <w14:textFill>
                  <w14:solidFill>
                    <w14:schemeClr w14:val="tx1"/>
                  </w14:solidFill>
                </w14:textFill>
              </w:rPr>
              <w:t>1</w:t>
            </w:r>
          </w:p>
        </w:tc>
        <w:tc>
          <w:tcPr>
            <w:tcW w:w="2058" w:type="pct"/>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18"/>
                <w:szCs w:val="18"/>
              </w:rPr>
            </w:pPr>
            <w:r>
              <w:rPr>
                <w:rFonts w:hint="eastAsia" w:ascii="仿宋" w:hAnsi="仿宋" w:eastAsia="仿宋" w:cs="宋体"/>
                <w:color w:val="000000"/>
                <w:kern w:val="0"/>
                <w:sz w:val="18"/>
                <w:szCs w:val="18"/>
              </w:rPr>
              <w:t>运营项目和在建项目风险库建立</w:t>
            </w:r>
          </w:p>
        </w:tc>
        <w:tc>
          <w:tcPr>
            <w:tcW w:w="518" w:type="pct"/>
            <w:tcBorders>
              <w:top w:val="single" w:color="auto" w:sz="4" w:space="0"/>
              <w:left w:val="nil"/>
              <w:bottom w:val="single" w:color="auto" w:sz="4" w:space="0"/>
              <w:right w:val="single" w:color="auto" w:sz="4" w:space="0"/>
            </w:tcBorders>
            <w:vAlign w:val="center"/>
          </w:tcPr>
          <w:p>
            <w:pPr>
              <w:rPr>
                <w:rFonts w:ascii="仿宋" w:hAnsi="仿宋" w:eastAsia="仿宋" w:cs="宋体"/>
                <w:color w:val="000000"/>
                <w:kern w:val="0"/>
                <w:sz w:val="18"/>
                <w:szCs w:val="18"/>
              </w:rPr>
            </w:pPr>
            <w:ins w:id="13" w:author="陆仪纯 Lu,Yichun" w:date="2023-04-06T12:02:00Z">
              <w:r>
                <w:rPr>
                  <w:rFonts w:ascii="仿宋" w:hAnsi="仿宋" w:eastAsia="仿宋" w:cs="宋体"/>
                  <w:color w:val="000000"/>
                  <w:kern w:val="0"/>
                  <w:sz w:val="18"/>
                  <w:szCs w:val="18"/>
                </w:rPr>
                <w:t>2023</w:t>
              </w:r>
            </w:ins>
            <w:ins w:id="14" w:author="陆仪纯 Lu,Yichun" w:date="2023-04-06T12:02:00Z">
              <w:r>
                <w:rPr>
                  <w:rFonts w:hint="eastAsia" w:ascii="仿宋" w:hAnsi="仿宋" w:eastAsia="仿宋" w:cs="宋体"/>
                  <w:color w:val="000000"/>
                  <w:kern w:val="0"/>
                  <w:sz w:val="18"/>
                  <w:szCs w:val="18"/>
                </w:rPr>
                <w:t>年</w:t>
              </w:r>
            </w:ins>
            <w:r>
              <w:rPr>
                <w:rFonts w:hint="eastAsia" w:ascii="仿宋" w:hAnsi="仿宋" w:eastAsia="仿宋" w:cs="宋体"/>
                <w:color w:val="000000"/>
                <w:kern w:val="0"/>
                <w:sz w:val="18"/>
                <w:szCs w:val="18"/>
              </w:rPr>
              <w:t>4月底</w:t>
            </w:r>
          </w:p>
        </w:tc>
        <w:tc>
          <w:tcPr>
            <w:tcW w:w="2105" w:type="pct"/>
            <w:tcBorders>
              <w:top w:val="single" w:color="auto" w:sz="4" w:space="0"/>
              <w:left w:val="nil"/>
              <w:bottom w:val="single" w:color="auto" w:sz="4" w:space="0"/>
              <w:right w:val="single" w:color="auto" w:sz="4" w:space="0"/>
            </w:tcBorders>
            <w:vAlign w:val="center"/>
          </w:tcPr>
          <w:p>
            <w:pPr>
              <w:rPr>
                <w:rFonts w:ascii="仿宋" w:hAnsi="仿宋" w:eastAsia="仿宋" w:cs="宋体"/>
                <w:color w:val="000000"/>
                <w:kern w:val="0"/>
                <w:sz w:val="18"/>
                <w:szCs w:val="18"/>
              </w:rPr>
            </w:pPr>
            <w:r>
              <w:rPr>
                <w:rFonts w:hint="eastAsia" w:ascii="仿宋" w:hAnsi="仿宋" w:eastAsia="仿宋" w:cs="宋体"/>
                <w:sz w:val="18"/>
                <w:szCs w:val="18"/>
              </w:rPr>
              <w:t>运营项目和在建项目风险库（电子版）</w:t>
            </w:r>
          </w:p>
        </w:tc>
      </w:tr>
      <w:tr>
        <w:trPr>
          <w:trHeight w:val="545" w:hRule="atLeast"/>
        </w:trPr>
        <w:tc>
          <w:tcPr>
            <w:tcW w:w="319"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仿宋" w:hAnsi="仿宋" w:eastAsia="仿宋" w:cs="宋体"/>
                <w:color w:val="000000" w:themeColor="text1"/>
                <w:kern w:val="0"/>
                <w:sz w:val="18"/>
                <w:szCs w:val="18"/>
                <w14:textFill>
                  <w14:solidFill>
                    <w14:schemeClr w14:val="tx1"/>
                  </w14:solidFill>
                </w14:textFill>
              </w:rPr>
            </w:pPr>
            <w:r>
              <w:rPr>
                <w:rFonts w:hint="eastAsia" w:ascii="仿宋" w:hAnsi="仿宋" w:eastAsia="仿宋" w:cs="宋体"/>
                <w:color w:val="000000" w:themeColor="text1"/>
                <w:kern w:val="0"/>
                <w:sz w:val="18"/>
                <w:szCs w:val="18"/>
                <w14:textFill>
                  <w14:solidFill>
                    <w14:schemeClr w14:val="tx1"/>
                  </w14:solidFill>
                </w14:textFill>
              </w:rPr>
              <w:t>2</w:t>
            </w:r>
          </w:p>
        </w:tc>
        <w:tc>
          <w:tcPr>
            <w:tcW w:w="2058" w:type="pct"/>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18"/>
                <w:szCs w:val="18"/>
              </w:rPr>
            </w:pPr>
            <w:r>
              <w:rPr>
                <w:rFonts w:hint="eastAsia" w:ascii="仿宋" w:hAnsi="仿宋" w:eastAsia="仿宋"/>
                <w:sz w:val="18"/>
                <w:szCs w:val="18"/>
              </w:rPr>
              <w:t>运营项目隐患库建立</w:t>
            </w:r>
          </w:p>
        </w:tc>
        <w:tc>
          <w:tcPr>
            <w:tcW w:w="518" w:type="pct"/>
            <w:tcBorders>
              <w:top w:val="single" w:color="auto" w:sz="4" w:space="0"/>
              <w:left w:val="nil"/>
              <w:bottom w:val="single" w:color="auto" w:sz="4" w:space="0"/>
              <w:right w:val="single" w:color="auto" w:sz="4" w:space="0"/>
            </w:tcBorders>
            <w:vAlign w:val="center"/>
          </w:tcPr>
          <w:p>
            <w:pPr>
              <w:rPr>
                <w:rFonts w:ascii="仿宋" w:hAnsi="仿宋" w:eastAsia="仿宋" w:cs="宋体"/>
                <w:color w:val="000000"/>
                <w:kern w:val="0"/>
                <w:sz w:val="18"/>
                <w:szCs w:val="18"/>
              </w:rPr>
            </w:pPr>
            <w:ins w:id="15" w:author="陆仪纯 Lu,Yichun" w:date="2023-04-06T12:02:00Z">
              <w:r>
                <w:rPr>
                  <w:rFonts w:ascii="仿宋" w:hAnsi="仿宋" w:eastAsia="仿宋" w:cs="宋体"/>
                  <w:color w:val="000000"/>
                  <w:kern w:val="0"/>
                  <w:sz w:val="18"/>
                  <w:szCs w:val="18"/>
                </w:rPr>
                <w:t>2023</w:t>
              </w:r>
            </w:ins>
            <w:ins w:id="16" w:author="陆仪纯 Lu,Yichun" w:date="2023-04-06T12:02:00Z">
              <w:r>
                <w:rPr>
                  <w:rFonts w:hint="eastAsia" w:ascii="仿宋" w:hAnsi="仿宋" w:eastAsia="仿宋" w:cs="宋体"/>
                  <w:color w:val="000000"/>
                  <w:kern w:val="0"/>
                  <w:sz w:val="18"/>
                  <w:szCs w:val="18"/>
                </w:rPr>
                <w:t>年</w:t>
              </w:r>
            </w:ins>
            <w:commentRangeStart w:id="0"/>
            <w:r>
              <w:rPr>
                <w:rFonts w:hint="eastAsia" w:ascii="仿宋" w:hAnsi="仿宋" w:eastAsia="仿宋" w:cs="宋体"/>
                <w:color w:val="000000"/>
                <w:kern w:val="0"/>
                <w:sz w:val="18"/>
                <w:szCs w:val="18"/>
              </w:rPr>
              <w:t>3月底</w:t>
            </w:r>
            <w:commentRangeEnd w:id="0"/>
            <w:r>
              <w:rPr>
                <w:rStyle w:val="11"/>
              </w:rPr>
              <w:commentReference w:id="0"/>
            </w:r>
          </w:p>
        </w:tc>
        <w:tc>
          <w:tcPr>
            <w:tcW w:w="2105" w:type="pct"/>
            <w:tcBorders>
              <w:top w:val="single" w:color="auto" w:sz="4" w:space="0"/>
              <w:left w:val="nil"/>
              <w:bottom w:val="single" w:color="auto" w:sz="4" w:space="0"/>
              <w:right w:val="single" w:color="auto" w:sz="4" w:space="0"/>
            </w:tcBorders>
            <w:vAlign w:val="center"/>
          </w:tcPr>
          <w:p>
            <w:pPr>
              <w:rPr>
                <w:rFonts w:ascii="仿宋" w:hAnsi="仿宋" w:eastAsia="仿宋" w:cs="宋体"/>
                <w:color w:val="000000"/>
                <w:kern w:val="0"/>
                <w:sz w:val="18"/>
                <w:szCs w:val="18"/>
              </w:rPr>
            </w:pPr>
            <w:r>
              <w:rPr>
                <w:rFonts w:hint="eastAsia" w:ascii="仿宋" w:hAnsi="仿宋" w:eastAsia="仿宋" w:cs="宋体"/>
                <w:sz w:val="18"/>
                <w:szCs w:val="18"/>
              </w:rPr>
              <w:t>运营项目隐患库（电子版）</w:t>
            </w:r>
          </w:p>
        </w:tc>
      </w:tr>
      <w:tr>
        <w:trPr>
          <w:trHeight w:val="566" w:hRule="atLeast"/>
        </w:trPr>
        <w:tc>
          <w:tcPr>
            <w:tcW w:w="319"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仿宋" w:hAnsi="仿宋" w:eastAsia="仿宋" w:cs="宋体"/>
                <w:color w:val="000000" w:themeColor="text1"/>
                <w:kern w:val="0"/>
                <w:sz w:val="18"/>
                <w:szCs w:val="18"/>
                <w14:textFill>
                  <w14:solidFill>
                    <w14:schemeClr w14:val="tx1"/>
                  </w14:solidFill>
                </w14:textFill>
              </w:rPr>
            </w:pPr>
            <w:r>
              <w:rPr>
                <w:rFonts w:hint="eastAsia" w:ascii="仿宋" w:hAnsi="仿宋" w:eastAsia="仿宋" w:cs="宋体"/>
                <w:color w:val="000000" w:themeColor="text1"/>
                <w:kern w:val="0"/>
                <w:sz w:val="18"/>
                <w:szCs w:val="18"/>
                <w14:textFill>
                  <w14:solidFill>
                    <w14:schemeClr w14:val="tx1"/>
                  </w14:solidFill>
                </w14:textFill>
              </w:rPr>
              <w:t>3</w:t>
            </w:r>
          </w:p>
        </w:tc>
        <w:tc>
          <w:tcPr>
            <w:tcW w:w="2058" w:type="pct"/>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18"/>
                <w:szCs w:val="18"/>
              </w:rPr>
            </w:pPr>
            <w:r>
              <w:rPr>
                <w:rFonts w:hint="eastAsia" w:ascii="仿宋" w:hAnsi="仿宋" w:eastAsia="仿宋" w:cs="宋体"/>
                <w:color w:val="000000"/>
                <w:kern w:val="0"/>
                <w:sz w:val="18"/>
                <w:szCs w:val="18"/>
              </w:rPr>
              <w:t>公司安全生产标准化工作手册及考评标准</w:t>
            </w:r>
          </w:p>
        </w:tc>
        <w:tc>
          <w:tcPr>
            <w:tcW w:w="518" w:type="pct"/>
            <w:tcBorders>
              <w:top w:val="single" w:color="auto" w:sz="4" w:space="0"/>
              <w:left w:val="nil"/>
              <w:bottom w:val="single" w:color="auto" w:sz="4" w:space="0"/>
              <w:right w:val="single" w:color="auto" w:sz="4" w:space="0"/>
            </w:tcBorders>
            <w:vAlign w:val="center"/>
          </w:tcPr>
          <w:p>
            <w:pPr>
              <w:rPr>
                <w:rFonts w:ascii="仿宋" w:hAnsi="仿宋" w:eastAsia="仿宋" w:cs="宋体"/>
                <w:color w:val="000000"/>
                <w:kern w:val="0"/>
                <w:sz w:val="18"/>
                <w:szCs w:val="18"/>
              </w:rPr>
            </w:pPr>
            <w:ins w:id="17" w:author="陆仪纯 Lu,Yichun" w:date="2023-04-06T12:02:00Z">
              <w:r>
                <w:rPr>
                  <w:rFonts w:ascii="仿宋" w:hAnsi="仿宋" w:eastAsia="仿宋" w:cs="宋体"/>
                  <w:color w:val="000000"/>
                  <w:kern w:val="0"/>
                  <w:sz w:val="18"/>
                  <w:szCs w:val="18"/>
                </w:rPr>
                <w:t>2023</w:t>
              </w:r>
            </w:ins>
            <w:ins w:id="18" w:author="陆仪纯 Lu,Yichun" w:date="2023-04-06T12:02:00Z">
              <w:r>
                <w:rPr>
                  <w:rFonts w:hint="eastAsia" w:ascii="仿宋" w:hAnsi="仿宋" w:eastAsia="仿宋" w:cs="宋体"/>
                  <w:color w:val="000000"/>
                  <w:kern w:val="0"/>
                  <w:sz w:val="18"/>
                  <w:szCs w:val="18"/>
                </w:rPr>
                <w:t>年</w:t>
              </w:r>
            </w:ins>
            <w:r>
              <w:rPr>
                <w:rFonts w:hint="eastAsia" w:ascii="仿宋" w:hAnsi="仿宋" w:eastAsia="仿宋" w:cs="宋体"/>
                <w:color w:val="000000"/>
                <w:kern w:val="0"/>
                <w:sz w:val="18"/>
                <w:szCs w:val="18"/>
              </w:rPr>
              <w:t>4月底</w:t>
            </w:r>
          </w:p>
        </w:tc>
        <w:tc>
          <w:tcPr>
            <w:tcW w:w="2105" w:type="pct"/>
            <w:tcBorders>
              <w:top w:val="single" w:color="auto" w:sz="4" w:space="0"/>
              <w:left w:val="nil"/>
              <w:bottom w:val="single" w:color="auto" w:sz="4" w:space="0"/>
              <w:right w:val="single" w:color="auto" w:sz="4" w:space="0"/>
            </w:tcBorders>
            <w:vAlign w:val="center"/>
          </w:tcPr>
          <w:p>
            <w:pPr>
              <w:rPr>
                <w:rFonts w:ascii="仿宋" w:hAnsi="仿宋" w:eastAsia="仿宋" w:cs="宋体"/>
                <w:color w:val="000000"/>
                <w:kern w:val="0"/>
                <w:sz w:val="18"/>
                <w:szCs w:val="18"/>
              </w:rPr>
            </w:pPr>
            <w:r>
              <w:rPr>
                <w:rFonts w:hint="eastAsia" w:ascii="仿宋" w:hAnsi="仿宋" w:eastAsia="仿宋" w:cs="宋体"/>
                <w:sz w:val="18"/>
                <w:szCs w:val="18"/>
              </w:rPr>
              <w:t>安全生产标准化工作手册及考评标准（电子版及纸质版）</w:t>
            </w:r>
          </w:p>
        </w:tc>
      </w:tr>
      <w:tr>
        <w:trPr>
          <w:trHeight w:val="547" w:hRule="atLeast"/>
        </w:trPr>
        <w:tc>
          <w:tcPr>
            <w:tcW w:w="319"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仿宋" w:hAnsi="仿宋" w:eastAsia="仿宋" w:cs="宋体"/>
                <w:color w:val="000000" w:themeColor="text1"/>
                <w:kern w:val="0"/>
                <w:sz w:val="18"/>
                <w:szCs w:val="18"/>
                <w14:textFill>
                  <w14:solidFill>
                    <w14:schemeClr w14:val="tx1"/>
                  </w14:solidFill>
                </w14:textFill>
              </w:rPr>
            </w:pPr>
            <w:r>
              <w:rPr>
                <w:rFonts w:hint="eastAsia" w:ascii="仿宋" w:hAnsi="仿宋" w:eastAsia="仿宋" w:cs="宋体"/>
                <w:color w:val="000000" w:themeColor="text1"/>
                <w:kern w:val="0"/>
                <w:sz w:val="18"/>
                <w:szCs w:val="18"/>
                <w14:textFill>
                  <w14:solidFill>
                    <w14:schemeClr w14:val="tx1"/>
                  </w14:solidFill>
                </w14:textFill>
              </w:rPr>
              <w:t>4</w:t>
            </w:r>
          </w:p>
        </w:tc>
        <w:tc>
          <w:tcPr>
            <w:tcW w:w="2058" w:type="pct"/>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18"/>
                <w:szCs w:val="18"/>
              </w:rPr>
            </w:pPr>
            <w:r>
              <w:rPr>
                <w:rFonts w:hint="eastAsia" w:ascii="仿宋" w:hAnsi="仿宋" w:eastAsia="仿宋" w:cs="宋体"/>
                <w:color w:val="000000"/>
                <w:kern w:val="0"/>
                <w:sz w:val="18"/>
                <w:szCs w:val="18"/>
              </w:rPr>
              <w:t>公司安全生产管理制度修编审核</w:t>
            </w:r>
          </w:p>
        </w:tc>
        <w:tc>
          <w:tcPr>
            <w:tcW w:w="518" w:type="pct"/>
            <w:tcBorders>
              <w:top w:val="single" w:color="auto" w:sz="4" w:space="0"/>
              <w:left w:val="nil"/>
              <w:bottom w:val="single" w:color="auto" w:sz="4" w:space="0"/>
              <w:right w:val="single" w:color="auto" w:sz="4" w:space="0"/>
            </w:tcBorders>
            <w:vAlign w:val="center"/>
          </w:tcPr>
          <w:p>
            <w:pPr>
              <w:rPr>
                <w:rFonts w:ascii="仿宋" w:hAnsi="仿宋" w:eastAsia="仿宋" w:cs="宋体"/>
                <w:color w:val="000000"/>
                <w:kern w:val="0"/>
                <w:sz w:val="18"/>
                <w:szCs w:val="18"/>
              </w:rPr>
            </w:pPr>
            <w:ins w:id="19" w:author="陆仪纯 Lu,Yichun" w:date="2023-04-06T12:02:00Z">
              <w:r>
                <w:rPr>
                  <w:rFonts w:ascii="仿宋" w:hAnsi="仿宋" w:eastAsia="仿宋" w:cs="宋体"/>
                  <w:color w:val="000000"/>
                  <w:kern w:val="0"/>
                  <w:sz w:val="18"/>
                  <w:szCs w:val="18"/>
                </w:rPr>
                <w:t>2023</w:t>
              </w:r>
            </w:ins>
            <w:ins w:id="20" w:author="陆仪纯 Lu,Yichun" w:date="2023-04-06T12:02:00Z">
              <w:r>
                <w:rPr>
                  <w:rFonts w:hint="eastAsia" w:ascii="仿宋" w:hAnsi="仿宋" w:eastAsia="仿宋" w:cs="宋体"/>
                  <w:color w:val="000000"/>
                  <w:kern w:val="0"/>
                  <w:sz w:val="18"/>
                  <w:szCs w:val="18"/>
                </w:rPr>
                <w:t>年</w:t>
              </w:r>
            </w:ins>
            <w:r>
              <w:rPr>
                <w:rFonts w:hint="eastAsia" w:ascii="仿宋" w:hAnsi="仿宋" w:eastAsia="仿宋" w:cs="宋体"/>
                <w:color w:val="000000"/>
                <w:kern w:val="0"/>
                <w:sz w:val="18"/>
                <w:szCs w:val="18"/>
              </w:rPr>
              <w:t>3月底</w:t>
            </w:r>
          </w:p>
        </w:tc>
        <w:tc>
          <w:tcPr>
            <w:tcW w:w="2105" w:type="pct"/>
            <w:tcBorders>
              <w:top w:val="single" w:color="auto" w:sz="4" w:space="0"/>
              <w:left w:val="nil"/>
              <w:bottom w:val="single" w:color="auto" w:sz="4" w:space="0"/>
              <w:right w:val="single" w:color="auto" w:sz="4" w:space="0"/>
            </w:tcBorders>
            <w:vAlign w:val="center"/>
          </w:tcPr>
          <w:p>
            <w:pPr>
              <w:rPr>
                <w:rFonts w:ascii="仿宋" w:hAnsi="仿宋" w:eastAsia="仿宋" w:cs="宋体"/>
                <w:color w:val="000000"/>
                <w:kern w:val="0"/>
                <w:sz w:val="18"/>
                <w:szCs w:val="18"/>
              </w:rPr>
            </w:pPr>
            <w:r>
              <w:rPr>
                <w:rFonts w:hint="eastAsia" w:ascii="仿宋" w:hAnsi="仿宋" w:eastAsia="仿宋" w:cs="宋体"/>
                <w:sz w:val="18"/>
                <w:szCs w:val="18"/>
              </w:rPr>
              <w:t>安全生产管理制度修编审核意见（纸质版）</w:t>
            </w:r>
          </w:p>
        </w:tc>
      </w:tr>
    </w:tbl>
    <w:p>
      <w:pPr>
        <w:spacing w:line="360" w:lineRule="auto"/>
        <w:ind w:firstLine="562" w:firstLineChars="200"/>
        <w:jc w:val="left"/>
        <w:rPr>
          <w:rFonts w:ascii="仿宋" w:hAnsi="仿宋" w:eastAsia="仿宋" w:cs="宋体"/>
          <w:b/>
          <w:bCs/>
          <w:sz w:val="28"/>
          <w:szCs w:val="28"/>
        </w:rPr>
      </w:pPr>
      <w:r>
        <w:rPr>
          <w:rFonts w:hint="eastAsia" w:ascii="仿宋" w:hAnsi="仿宋" w:eastAsia="仿宋" w:cs="宋体"/>
          <w:b/>
          <w:bCs/>
          <w:sz w:val="28"/>
          <w:szCs w:val="28"/>
        </w:rPr>
        <w:t>四、合同价款及支付</w:t>
      </w:r>
    </w:p>
    <w:tbl>
      <w:tblPr>
        <w:tblStyle w:val="8"/>
        <w:tblW w:w="5000" w:type="pct"/>
        <w:tblInd w:w="0" w:type="dxa"/>
        <w:tblLayout w:type="autofit"/>
        <w:tblCellMar>
          <w:top w:w="0" w:type="dxa"/>
          <w:left w:w="108" w:type="dxa"/>
          <w:bottom w:w="0" w:type="dxa"/>
          <w:right w:w="108" w:type="dxa"/>
        </w:tblCellMar>
      </w:tblPr>
      <w:tblGrid>
        <w:gridCol w:w="593"/>
        <w:gridCol w:w="3699"/>
        <w:gridCol w:w="1082"/>
        <w:gridCol w:w="3631"/>
      </w:tblGrid>
      <w:tr>
        <w:trPr>
          <w:trHeight w:val="505" w:hRule="atLeast"/>
        </w:trPr>
        <w:tc>
          <w:tcPr>
            <w:tcW w:w="329" w:type="pct"/>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仿宋" w:hAnsi="仿宋" w:eastAsia="仿宋" w:cs="宋体"/>
                <w:b/>
                <w:bCs/>
                <w:color w:val="000000" w:themeColor="text1"/>
                <w:kern w:val="0"/>
                <w:sz w:val="18"/>
                <w:szCs w:val="18"/>
                <w14:textFill>
                  <w14:solidFill>
                    <w14:schemeClr w14:val="tx1"/>
                  </w14:solidFill>
                </w14:textFill>
              </w:rPr>
            </w:pPr>
            <w:r>
              <w:rPr>
                <w:rFonts w:hint="eastAsia" w:ascii="仿宋" w:hAnsi="仿宋" w:eastAsia="仿宋" w:cs="宋体"/>
                <w:b/>
                <w:bCs/>
                <w:color w:val="000000" w:themeColor="text1"/>
                <w:kern w:val="0"/>
                <w:sz w:val="18"/>
                <w:szCs w:val="18"/>
                <w14:textFill>
                  <w14:solidFill>
                    <w14:schemeClr w14:val="tx1"/>
                  </w14:solidFill>
                </w14:textFill>
              </w:rPr>
              <w:t>序号</w:t>
            </w:r>
          </w:p>
        </w:tc>
        <w:tc>
          <w:tcPr>
            <w:tcW w:w="2054" w:type="pct"/>
            <w:tcBorders>
              <w:top w:val="single" w:color="auto" w:sz="4" w:space="0"/>
              <w:left w:val="nil"/>
              <w:bottom w:val="single" w:color="auto" w:sz="4" w:space="0"/>
              <w:right w:val="single" w:color="auto" w:sz="4" w:space="0"/>
            </w:tcBorders>
            <w:shd w:val="clear" w:color="auto" w:fill="auto"/>
            <w:noWrap/>
            <w:vAlign w:val="center"/>
          </w:tcPr>
          <w:p>
            <w:pPr>
              <w:widowControl/>
              <w:ind w:firstLine="440"/>
              <w:jc w:val="center"/>
              <w:rPr>
                <w:rFonts w:ascii="仿宋" w:hAnsi="仿宋" w:eastAsia="仿宋" w:cs="宋体"/>
                <w:b/>
                <w:bCs/>
                <w:color w:val="000000"/>
                <w:kern w:val="0"/>
                <w:sz w:val="18"/>
                <w:szCs w:val="18"/>
              </w:rPr>
            </w:pPr>
            <w:r>
              <w:rPr>
                <w:rFonts w:hint="eastAsia" w:ascii="仿宋" w:hAnsi="仿宋" w:eastAsia="仿宋" w:cs="宋体"/>
                <w:b/>
                <w:bCs/>
                <w:color w:val="000000"/>
                <w:kern w:val="0"/>
                <w:sz w:val="18"/>
                <w:szCs w:val="18"/>
              </w:rPr>
              <w:t>工作内容</w:t>
            </w:r>
          </w:p>
        </w:tc>
        <w:tc>
          <w:tcPr>
            <w:tcW w:w="601" w:type="pct"/>
            <w:tcBorders>
              <w:top w:val="single" w:color="auto" w:sz="4" w:space="0"/>
              <w:left w:val="nil"/>
              <w:bottom w:val="single" w:color="auto" w:sz="4" w:space="0"/>
              <w:right w:val="single" w:color="auto" w:sz="4" w:space="0"/>
            </w:tcBorders>
            <w:vAlign w:val="center"/>
          </w:tcPr>
          <w:p>
            <w:pPr>
              <w:jc w:val="center"/>
              <w:rPr>
                <w:rFonts w:ascii="仿宋" w:hAnsi="仿宋" w:eastAsia="仿宋" w:cs="宋体"/>
                <w:b/>
                <w:bCs/>
                <w:color w:val="000000"/>
                <w:kern w:val="0"/>
                <w:sz w:val="18"/>
                <w:szCs w:val="18"/>
              </w:rPr>
            </w:pPr>
            <w:ins w:id="21" w:author="admin_st" w:date="2023-04-06T15:02:56Z">
              <w:r>
                <w:rPr>
                  <w:rFonts w:hint="eastAsia" w:ascii="仿宋" w:hAnsi="仿宋" w:eastAsia="仿宋" w:cs="宋体"/>
                  <w:b/>
                  <w:bCs/>
                  <w:color w:val="000000"/>
                  <w:kern w:val="0"/>
                  <w:sz w:val="18"/>
                  <w:szCs w:val="18"/>
                  <w:lang w:val="en-US" w:eastAsia="zh-Hans"/>
                </w:rPr>
                <w:t>工作</w:t>
              </w:r>
            </w:ins>
            <w:r>
              <w:rPr>
                <w:rFonts w:hint="eastAsia" w:ascii="仿宋" w:hAnsi="仿宋" w:eastAsia="仿宋" w:cs="宋体"/>
                <w:b/>
                <w:bCs/>
                <w:color w:val="000000"/>
                <w:kern w:val="0"/>
                <w:sz w:val="18"/>
                <w:szCs w:val="18"/>
              </w:rPr>
              <w:t>进度要求</w:t>
            </w:r>
          </w:p>
        </w:tc>
        <w:tc>
          <w:tcPr>
            <w:tcW w:w="2016" w:type="pct"/>
            <w:tcBorders>
              <w:top w:val="single" w:color="auto" w:sz="4" w:space="0"/>
              <w:left w:val="nil"/>
              <w:bottom w:val="single" w:color="auto" w:sz="4" w:space="0"/>
              <w:right w:val="single" w:color="auto" w:sz="4" w:space="0"/>
            </w:tcBorders>
          </w:tcPr>
          <w:p>
            <w:pPr>
              <w:ind w:firstLine="163" w:firstLineChars="90"/>
              <w:jc w:val="center"/>
              <w:rPr>
                <w:rFonts w:ascii="仿宋" w:hAnsi="仿宋" w:eastAsia="仿宋" w:cs="宋体"/>
                <w:b/>
                <w:bCs/>
                <w:color w:val="000000"/>
                <w:kern w:val="0"/>
                <w:sz w:val="18"/>
                <w:szCs w:val="18"/>
              </w:rPr>
            </w:pPr>
            <w:ins w:id="22" w:author="admin_st" w:date="2023-04-06T14:46:44Z">
              <w:r>
                <w:rPr>
                  <w:rFonts w:hint="eastAsia" w:ascii="仿宋" w:hAnsi="仿宋" w:eastAsia="仿宋" w:cs="宋体"/>
                  <w:b/>
                  <w:bCs/>
                  <w:color w:val="000000"/>
                  <w:kern w:val="0"/>
                  <w:sz w:val="18"/>
                  <w:szCs w:val="18"/>
                  <w:lang w:val="en-US" w:eastAsia="zh-Hans"/>
                </w:rPr>
                <w:t>工作</w:t>
              </w:r>
            </w:ins>
            <w:ins w:id="23" w:author="admin_st" w:date="2023-04-06T14:46:45Z">
              <w:r>
                <w:rPr>
                  <w:rFonts w:hint="eastAsia" w:ascii="仿宋" w:hAnsi="仿宋" w:eastAsia="仿宋" w:cs="宋体"/>
                  <w:b/>
                  <w:bCs/>
                  <w:color w:val="000000"/>
                  <w:kern w:val="0"/>
                  <w:sz w:val="18"/>
                  <w:szCs w:val="18"/>
                  <w:lang w:val="en-US" w:eastAsia="zh-Hans"/>
                </w:rPr>
                <w:t>内容</w:t>
              </w:r>
            </w:ins>
            <w:ins w:id="24" w:author="admin_st" w:date="2023-04-06T14:46:47Z">
              <w:r>
                <w:rPr>
                  <w:rFonts w:hint="eastAsia" w:ascii="仿宋" w:hAnsi="仿宋" w:eastAsia="仿宋" w:cs="宋体"/>
                  <w:b/>
                  <w:bCs/>
                  <w:color w:val="000000"/>
                  <w:kern w:val="0"/>
                  <w:sz w:val="18"/>
                  <w:szCs w:val="18"/>
                  <w:lang w:val="en-US" w:eastAsia="zh-Hans"/>
                </w:rPr>
                <w:t>对应</w:t>
              </w:r>
            </w:ins>
            <w:ins w:id="25" w:author="admin_st" w:date="2023-04-06T14:46:55Z">
              <w:r>
                <w:rPr>
                  <w:rFonts w:hint="eastAsia" w:ascii="仿宋" w:hAnsi="仿宋" w:eastAsia="仿宋" w:cs="宋体"/>
                  <w:b/>
                  <w:bCs/>
                  <w:color w:val="000000"/>
                  <w:kern w:val="0"/>
                  <w:sz w:val="18"/>
                  <w:szCs w:val="18"/>
                  <w:lang w:val="en-US" w:eastAsia="zh-Hans"/>
                </w:rPr>
                <w:t>的</w:t>
              </w:r>
            </w:ins>
            <w:ins w:id="26" w:author="admin_st" w:date="2023-04-06T14:46:49Z">
              <w:r>
                <w:rPr>
                  <w:rFonts w:hint="eastAsia" w:ascii="仿宋" w:hAnsi="仿宋" w:eastAsia="仿宋" w:cs="宋体"/>
                  <w:b/>
                  <w:bCs/>
                  <w:color w:val="000000"/>
                  <w:kern w:val="0"/>
                  <w:sz w:val="18"/>
                  <w:szCs w:val="18"/>
                  <w:lang w:val="en-US" w:eastAsia="zh-Hans"/>
                </w:rPr>
                <w:t>合同</w:t>
              </w:r>
            </w:ins>
            <w:r>
              <w:rPr>
                <w:rFonts w:hint="eastAsia" w:ascii="仿宋" w:hAnsi="仿宋" w:eastAsia="仿宋" w:cs="宋体"/>
                <w:b/>
                <w:bCs/>
                <w:color w:val="000000"/>
                <w:kern w:val="0"/>
                <w:sz w:val="18"/>
                <w:szCs w:val="18"/>
              </w:rPr>
              <w:t>金额</w:t>
            </w:r>
          </w:p>
          <w:p>
            <w:pPr>
              <w:ind w:firstLine="163" w:firstLineChars="90"/>
              <w:jc w:val="center"/>
              <w:rPr>
                <w:rFonts w:ascii="仿宋" w:hAnsi="仿宋" w:eastAsia="仿宋" w:cs="宋体"/>
                <w:b/>
                <w:bCs/>
                <w:color w:val="000000"/>
                <w:kern w:val="0"/>
                <w:sz w:val="18"/>
                <w:szCs w:val="18"/>
              </w:rPr>
            </w:pPr>
            <w:r>
              <w:rPr>
                <w:rFonts w:hint="eastAsia" w:ascii="仿宋" w:hAnsi="仿宋" w:eastAsia="仿宋" w:cs="宋体"/>
                <w:b/>
                <w:bCs/>
                <w:color w:val="000000"/>
                <w:kern w:val="0"/>
                <w:sz w:val="18"/>
                <w:szCs w:val="18"/>
              </w:rPr>
              <w:t>（元，含税价）</w:t>
            </w:r>
          </w:p>
        </w:tc>
      </w:tr>
      <w:tr>
        <w:trPr>
          <w:trHeight w:val="495" w:hRule="atLeast"/>
        </w:trPr>
        <w:tc>
          <w:tcPr>
            <w:tcW w:w="329"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仿宋" w:hAnsi="仿宋" w:eastAsia="仿宋" w:cs="宋体"/>
                <w:color w:val="000000" w:themeColor="text1"/>
                <w:kern w:val="0"/>
                <w:sz w:val="18"/>
                <w:szCs w:val="18"/>
                <w14:textFill>
                  <w14:solidFill>
                    <w14:schemeClr w14:val="tx1"/>
                  </w14:solidFill>
                </w14:textFill>
              </w:rPr>
            </w:pPr>
            <w:r>
              <w:rPr>
                <w:rFonts w:hint="eastAsia" w:ascii="仿宋" w:hAnsi="仿宋" w:eastAsia="仿宋" w:cs="宋体"/>
                <w:color w:val="000000" w:themeColor="text1"/>
                <w:kern w:val="0"/>
                <w:sz w:val="18"/>
                <w:szCs w:val="18"/>
                <w14:textFill>
                  <w14:solidFill>
                    <w14:schemeClr w14:val="tx1"/>
                  </w14:solidFill>
                </w14:textFill>
              </w:rPr>
              <w:t>1</w:t>
            </w:r>
          </w:p>
        </w:tc>
        <w:tc>
          <w:tcPr>
            <w:tcW w:w="2054" w:type="pct"/>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18"/>
                <w:szCs w:val="18"/>
              </w:rPr>
            </w:pPr>
            <w:r>
              <w:rPr>
                <w:rFonts w:hint="eastAsia" w:ascii="仿宋" w:hAnsi="仿宋" w:eastAsia="仿宋" w:cs="宋体"/>
                <w:color w:val="000000"/>
                <w:kern w:val="0"/>
                <w:sz w:val="18"/>
                <w:szCs w:val="18"/>
              </w:rPr>
              <w:t>运营项目和在建项目风险库建立</w:t>
            </w:r>
          </w:p>
        </w:tc>
        <w:tc>
          <w:tcPr>
            <w:tcW w:w="601" w:type="pct"/>
            <w:tcBorders>
              <w:top w:val="single" w:color="auto" w:sz="4" w:space="0"/>
              <w:left w:val="nil"/>
              <w:bottom w:val="single" w:color="auto" w:sz="4" w:space="0"/>
              <w:right w:val="single" w:color="auto" w:sz="4" w:space="0"/>
            </w:tcBorders>
            <w:vAlign w:val="center"/>
          </w:tcPr>
          <w:p>
            <w:pPr>
              <w:rPr>
                <w:rFonts w:ascii="仿宋" w:hAnsi="仿宋" w:eastAsia="仿宋" w:cs="宋体"/>
                <w:color w:val="000000"/>
                <w:kern w:val="0"/>
                <w:sz w:val="18"/>
                <w:szCs w:val="18"/>
              </w:rPr>
            </w:pPr>
            <w:ins w:id="27" w:author="陆仪纯 Lu,Yichun" w:date="2023-04-06T12:03:00Z">
              <w:r>
                <w:rPr>
                  <w:rFonts w:ascii="仿宋" w:hAnsi="仿宋" w:eastAsia="仿宋" w:cs="宋体"/>
                  <w:color w:val="000000"/>
                  <w:kern w:val="0"/>
                  <w:sz w:val="18"/>
                  <w:szCs w:val="18"/>
                </w:rPr>
                <w:t>2023</w:t>
              </w:r>
            </w:ins>
            <w:ins w:id="28" w:author="陆仪纯 Lu,Yichun" w:date="2023-04-06T12:03:00Z">
              <w:r>
                <w:rPr>
                  <w:rFonts w:hint="eastAsia" w:ascii="仿宋" w:hAnsi="仿宋" w:eastAsia="仿宋" w:cs="宋体"/>
                  <w:color w:val="000000"/>
                  <w:kern w:val="0"/>
                  <w:sz w:val="18"/>
                  <w:szCs w:val="18"/>
                </w:rPr>
                <w:t>年</w:t>
              </w:r>
            </w:ins>
            <w:r>
              <w:rPr>
                <w:rFonts w:hint="eastAsia" w:ascii="仿宋" w:hAnsi="仿宋" w:eastAsia="仿宋" w:cs="宋体"/>
                <w:color w:val="000000"/>
                <w:kern w:val="0"/>
                <w:sz w:val="18"/>
                <w:szCs w:val="18"/>
              </w:rPr>
              <w:t>4月底</w:t>
            </w:r>
          </w:p>
        </w:tc>
        <w:tc>
          <w:tcPr>
            <w:tcW w:w="2016" w:type="pct"/>
            <w:tcBorders>
              <w:top w:val="single" w:color="auto" w:sz="4" w:space="0"/>
              <w:left w:val="nil"/>
              <w:bottom w:val="single" w:color="auto" w:sz="4" w:space="0"/>
              <w:right w:val="single" w:color="auto" w:sz="4" w:space="0"/>
            </w:tcBorders>
            <w:vAlign w:val="center"/>
          </w:tcPr>
          <w:p>
            <w:pPr>
              <w:rPr>
                <w:rFonts w:ascii="仿宋" w:hAnsi="仿宋" w:eastAsia="仿宋" w:cs="宋体"/>
                <w:color w:val="000000"/>
                <w:kern w:val="0"/>
                <w:sz w:val="18"/>
                <w:szCs w:val="18"/>
              </w:rPr>
            </w:pPr>
            <w:r>
              <w:rPr>
                <w:rFonts w:hint="eastAsia" w:ascii="仿宋" w:hAnsi="仿宋" w:eastAsia="仿宋" w:cs="宋体"/>
                <w:color w:val="000000"/>
                <w:kern w:val="0"/>
                <w:sz w:val="18"/>
                <w:szCs w:val="18"/>
              </w:rPr>
              <w:t>2</w:t>
            </w:r>
            <w:r>
              <w:rPr>
                <w:rFonts w:ascii="仿宋" w:hAnsi="仿宋" w:eastAsia="仿宋" w:cs="宋体"/>
                <w:color w:val="000000"/>
                <w:kern w:val="0"/>
                <w:sz w:val="18"/>
                <w:szCs w:val="18"/>
              </w:rPr>
              <w:t>13,500.00</w:t>
            </w:r>
          </w:p>
        </w:tc>
      </w:tr>
      <w:tr>
        <w:trPr>
          <w:trHeight w:val="545" w:hRule="atLeast"/>
        </w:trPr>
        <w:tc>
          <w:tcPr>
            <w:tcW w:w="329"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仿宋" w:hAnsi="仿宋" w:eastAsia="仿宋" w:cs="宋体"/>
                <w:color w:val="000000" w:themeColor="text1"/>
                <w:kern w:val="0"/>
                <w:sz w:val="18"/>
                <w:szCs w:val="18"/>
                <w14:textFill>
                  <w14:solidFill>
                    <w14:schemeClr w14:val="tx1"/>
                  </w14:solidFill>
                </w14:textFill>
              </w:rPr>
            </w:pPr>
            <w:r>
              <w:rPr>
                <w:rFonts w:hint="eastAsia" w:ascii="仿宋" w:hAnsi="仿宋" w:eastAsia="仿宋" w:cs="宋体"/>
                <w:color w:val="000000" w:themeColor="text1"/>
                <w:kern w:val="0"/>
                <w:sz w:val="18"/>
                <w:szCs w:val="18"/>
                <w14:textFill>
                  <w14:solidFill>
                    <w14:schemeClr w14:val="tx1"/>
                  </w14:solidFill>
                </w14:textFill>
              </w:rPr>
              <w:t>2</w:t>
            </w:r>
          </w:p>
        </w:tc>
        <w:tc>
          <w:tcPr>
            <w:tcW w:w="2054" w:type="pct"/>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18"/>
                <w:szCs w:val="18"/>
              </w:rPr>
            </w:pPr>
            <w:r>
              <w:rPr>
                <w:rFonts w:hint="eastAsia" w:ascii="仿宋" w:hAnsi="仿宋" w:eastAsia="仿宋"/>
                <w:sz w:val="18"/>
                <w:szCs w:val="18"/>
              </w:rPr>
              <w:t>运营项目隐患库建立</w:t>
            </w:r>
          </w:p>
        </w:tc>
        <w:tc>
          <w:tcPr>
            <w:tcW w:w="601" w:type="pct"/>
            <w:tcBorders>
              <w:top w:val="single" w:color="auto" w:sz="4" w:space="0"/>
              <w:left w:val="nil"/>
              <w:bottom w:val="single" w:color="auto" w:sz="4" w:space="0"/>
              <w:right w:val="single" w:color="auto" w:sz="4" w:space="0"/>
            </w:tcBorders>
            <w:vAlign w:val="center"/>
          </w:tcPr>
          <w:p>
            <w:pPr>
              <w:rPr>
                <w:rFonts w:ascii="仿宋" w:hAnsi="仿宋" w:eastAsia="仿宋" w:cs="宋体"/>
                <w:color w:val="000000"/>
                <w:kern w:val="0"/>
                <w:sz w:val="18"/>
                <w:szCs w:val="18"/>
              </w:rPr>
            </w:pPr>
            <w:ins w:id="29" w:author="陆仪纯 Lu,Yichun" w:date="2023-04-06T12:03:00Z">
              <w:commentRangeStart w:id="1"/>
              <w:r>
                <w:rPr>
                  <w:rFonts w:ascii="仿宋" w:hAnsi="仿宋" w:eastAsia="仿宋" w:cs="宋体"/>
                  <w:color w:val="000000"/>
                  <w:kern w:val="0"/>
                  <w:sz w:val="18"/>
                  <w:szCs w:val="18"/>
                </w:rPr>
                <w:t>2023</w:t>
              </w:r>
            </w:ins>
            <w:ins w:id="30" w:author="陆仪纯 Lu,Yichun" w:date="2023-04-06T12:03:00Z">
              <w:r>
                <w:rPr>
                  <w:rFonts w:hint="eastAsia" w:ascii="仿宋" w:hAnsi="仿宋" w:eastAsia="仿宋" w:cs="宋体"/>
                  <w:color w:val="000000"/>
                  <w:kern w:val="0"/>
                  <w:sz w:val="18"/>
                  <w:szCs w:val="18"/>
                </w:rPr>
                <w:t>年</w:t>
              </w:r>
            </w:ins>
            <w:r>
              <w:rPr>
                <w:rFonts w:hint="eastAsia" w:ascii="仿宋" w:hAnsi="仿宋" w:eastAsia="仿宋" w:cs="宋体"/>
                <w:color w:val="000000"/>
                <w:kern w:val="0"/>
                <w:sz w:val="18"/>
                <w:szCs w:val="18"/>
              </w:rPr>
              <w:t>3月底</w:t>
            </w:r>
            <w:commentRangeEnd w:id="1"/>
            <w:r>
              <w:commentReference w:id="1"/>
            </w:r>
          </w:p>
        </w:tc>
        <w:tc>
          <w:tcPr>
            <w:tcW w:w="2016" w:type="pct"/>
            <w:tcBorders>
              <w:top w:val="single" w:color="auto" w:sz="4" w:space="0"/>
              <w:left w:val="nil"/>
              <w:bottom w:val="single" w:color="auto" w:sz="4" w:space="0"/>
              <w:right w:val="single" w:color="auto" w:sz="4" w:space="0"/>
            </w:tcBorders>
            <w:vAlign w:val="center"/>
          </w:tcPr>
          <w:p>
            <w:pPr>
              <w:rPr>
                <w:rFonts w:ascii="仿宋" w:hAnsi="仿宋" w:eastAsia="仿宋" w:cs="宋体"/>
                <w:color w:val="000000"/>
                <w:kern w:val="0"/>
                <w:sz w:val="18"/>
                <w:szCs w:val="18"/>
              </w:rPr>
            </w:pPr>
            <w:r>
              <w:rPr>
                <w:rFonts w:hint="eastAsia" w:ascii="仿宋" w:hAnsi="仿宋" w:eastAsia="仿宋" w:cs="宋体"/>
                <w:color w:val="000000"/>
                <w:kern w:val="0"/>
                <w:sz w:val="18"/>
                <w:szCs w:val="18"/>
              </w:rPr>
              <w:t>1</w:t>
            </w:r>
            <w:r>
              <w:rPr>
                <w:rFonts w:ascii="仿宋" w:hAnsi="仿宋" w:eastAsia="仿宋" w:cs="宋体"/>
                <w:color w:val="000000"/>
                <w:kern w:val="0"/>
                <w:sz w:val="18"/>
                <w:szCs w:val="18"/>
              </w:rPr>
              <w:t>05,900.00</w:t>
            </w:r>
            <w:bookmarkStart w:id="6" w:name="_GoBack"/>
            <w:bookmarkEnd w:id="6"/>
          </w:p>
        </w:tc>
      </w:tr>
      <w:tr>
        <w:trPr>
          <w:trHeight w:val="566" w:hRule="atLeast"/>
        </w:trPr>
        <w:tc>
          <w:tcPr>
            <w:tcW w:w="329" w:type="pc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仿宋" w:hAnsi="仿宋" w:eastAsia="仿宋" w:cs="宋体"/>
                <w:color w:val="000000" w:themeColor="text1"/>
                <w:kern w:val="0"/>
                <w:sz w:val="18"/>
                <w:szCs w:val="18"/>
                <w14:textFill>
                  <w14:solidFill>
                    <w14:schemeClr w14:val="tx1"/>
                  </w14:solidFill>
                </w14:textFill>
              </w:rPr>
            </w:pPr>
            <w:r>
              <w:rPr>
                <w:rFonts w:hint="eastAsia" w:ascii="仿宋" w:hAnsi="仿宋" w:eastAsia="仿宋" w:cs="宋体"/>
                <w:color w:val="000000" w:themeColor="text1"/>
                <w:kern w:val="0"/>
                <w:sz w:val="18"/>
                <w:szCs w:val="18"/>
                <w14:textFill>
                  <w14:solidFill>
                    <w14:schemeClr w14:val="tx1"/>
                  </w14:solidFill>
                </w14:textFill>
              </w:rPr>
              <w:t>3</w:t>
            </w:r>
          </w:p>
        </w:tc>
        <w:tc>
          <w:tcPr>
            <w:tcW w:w="2054" w:type="pct"/>
            <w:tcBorders>
              <w:top w:val="nil"/>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18"/>
                <w:szCs w:val="18"/>
              </w:rPr>
            </w:pPr>
            <w:r>
              <w:rPr>
                <w:rFonts w:hint="eastAsia" w:ascii="仿宋" w:hAnsi="仿宋" w:eastAsia="仿宋" w:cs="宋体"/>
                <w:color w:val="000000"/>
                <w:kern w:val="0"/>
                <w:sz w:val="18"/>
                <w:szCs w:val="18"/>
              </w:rPr>
              <w:t>公司安全生产标准化工作手册及考评标准</w:t>
            </w:r>
          </w:p>
        </w:tc>
        <w:tc>
          <w:tcPr>
            <w:tcW w:w="601" w:type="pct"/>
            <w:tcBorders>
              <w:top w:val="single" w:color="auto" w:sz="4" w:space="0"/>
              <w:left w:val="nil"/>
              <w:bottom w:val="single" w:color="auto" w:sz="4" w:space="0"/>
              <w:right w:val="single" w:color="auto" w:sz="4" w:space="0"/>
            </w:tcBorders>
            <w:vAlign w:val="center"/>
          </w:tcPr>
          <w:p>
            <w:pPr>
              <w:rPr>
                <w:rFonts w:ascii="仿宋" w:hAnsi="仿宋" w:eastAsia="仿宋" w:cs="宋体"/>
                <w:color w:val="000000"/>
                <w:kern w:val="0"/>
                <w:sz w:val="18"/>
                <w:szCs w:val="18"/>
              </w:rPr>
            </w:pPr>
            <w:ins w:id="31" w:author="陆仪纯 Lu,Yichun" w:date="2023-04-06T12:03:00Z">
              <w:r>
                <w:rPr>
                  <w:rFonts w:ascii="仿宋" w:hAnsi="仿宋" w:eastAsia="仿宋" w:cs="宋体"/>
                  <w:color w:val="000000"/>
                  <w:kern w:val="0"/>
                  <w:sz w:val="18"/>
                  <w:szCs w:val="18"/>
                </w:rPr>
                <w:t>2023</w:t>
              </w:r>
            </w:ins>
            <w:ins w:id="32" w:author="陆仪纯 Lu,Yichun" w:date="2023-04-06T12:03:00Z">
              <w:r>
                <w:rPr>
                  <w:rFonts w:hint="eastAsia" w:ascii="仿宋" w:hAnsi="仿宋" w:eastAsia="仿宋" w:cs="宋体"/>
                  <w:color w:val="000000"/>
                  <w:kern w:val="0"/>
                  <w:sz w:val="18"/>
                  <w:szCs w:val="18"/>
                </w:rPr>
                <w:t>年</w:t>
              </w:r>
            </w:ins>
            <w:r>
              <w:rPr>
                <w:rFonts w:hint="eastAsia" w:ascii="仿宋" w:hAnsi="仿宋" w:eastAsia="仿宋" w:cs="宋体"/>
                <w:color w:val="000000"/>
                <w:kern w:val="0"/>
                <w:sz w:val="18"/>
                <w:szCs w:val="18"/>
              </w:rPr>
              <w:t>4月底</w:t>
            </w:r>
          </w:p>
        </w:tc>
        <w:tc>
          <w:tcPr>
            <w:tcW w:w="2016" w:type="pct"/>
            <w:tcBorders>
              <w:top w:val="single" w:color="auto" w:sz="4" w:space="0"/>
              <w:left w:val="nil"/>
              <w:bottom w:val="single" w:color="auto" w:sz="4" w:space="0"/>
              <w:right w:val="single" w:color="auto" w:sz="4" w:space="0"/>
            </w:tcBorders>
            <w:vAlign w:val="center"/>
          </w:tcPr>
          <w:p>
            <w:pPr>
              <w:rPr>
                <w:rFonts w:ascii="仿宋" w:hAnsi="仿宋" w:eastAsia="仿宋" w:cs="宋体"/>
                <w:color w:val="000000"/>
                <w:kern w:val="0"/>
                <w:sz w:val="18"/>
                <w:szCs w:val="18"/>
              </w:rPr>
            </w:pPr>
            <w:r>
              <w:rPr>
                <w:rFonts w:hint="eastAsia" w:ascii="仿宋" w:hAnsi="仿宋" w:eastAsia="仿宋" w:cs="宋体"/>
                <w:color w:val="000000"/>
                <w:kern w:val="0"/>
                <w:sz w:val="18"/>
                <w:szCs w:val="18"/>
              </w:rPr>
              <w:t>7</w:t>
            </w:r>
            <w:r>
              <w:rPr>
                <w:rFonts w:ascii="仿宋" w:hAnsi="仿宋" w:eastAsia="仿宋" w:cs="宋体"/>
                <w:color w:val="000000"/>
                <w:kern w:val="0"/>
                <w:sz w:val="18"/>
                <w:szCs w:val="18"/>
              </w:rPr>
              <w:t>4,120.00</w:t>
            </w:r>
          </w:p>
        </w:tc>
      </w:tr>
      <w:tr>
        <w:trPr>
          <w:trHeight w:val="547" w:hRule="atLeast"/>
        </w:trPr>
        <w:tc>
          <w:tcPr>
            <w:tcW w:w="329" w:type="pct"/>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仿宋" w:hAnsi="仿宋" w:eastAsia="仿宋" w:cs="宋体"/>
                <w:color w:val="000000" w:themeColor="text1"/>
                <w:kern w:val="0"/>
                <w:sz w:val="18"/>
                <w:szCs w:val="18"/>
                <w14:textFill>
                  <w14:solidFill>
                    <w14:schemeClr w14:val="tx1"/>
                  </w14:solidFill>
                </w14:textFill>
              </w:rPr>
            </w:pPr>
            <w:r>
              <w:rPr>
                <w:rFonts w:hint="eastAsia" w:ascii="仿宋" w:hAnsi="仿宋" w:eastAsia="仿宋" w:cs="宋体"/>
                <w:color w:val="000000" w:themeColor="text1"/>
                <w:kern w:val="0"/>
                <w:sz w:val="18"/>
                <w:szCs w:val="18"/>
                <w14:textFill>
                  <w14:solidFill>
                    <w14:schemeClr w14:val="tx1"/>
                  </w14:solidFill>
                </w14:textFill>
              </w:rPr>
              <w:t>4</w:t>
            </w:r>
          </w:p>
        </w:tc>
        <w:tc>
          <w:tcPr>
            <w:tcW w:w="2054" w:type="pct"/>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ascii="仿宋" w:hAnsi="仿宋" w:eastAsia="仿宋" w:cs="宋体"/>
                <w:color w:val="000000"/>
                <w:kern w:val="0"/>
                <w:sz w:val="18"/>
                <w:szCs w:val="18"/>
              </w:rPr>
            </w:pPr>
            <w:r>
              <w:rPr>
                <w:rFonts w:hint="eastAsia" w:ascii="仿宋" w:hAnsi="仿宋" w:eastAsia="仿宋" w:cs="宋体"/>
                <w:color w:val="000000"/>
                <w:kern w:val="0"/>
                <w:sz w:val="18"/>
                <w:szCs w:val="18"/>
              </w:rPr>
              <w:t>公司安全生产管理制度修编审核</w:t>
            </w:r>
          </w:p>
        </w:tc>
        <w:tc>
          <w:tcPr>
            <w:tcW w:w="601" w:type="pct"/>
            <w:tcBorders>
              <w:top w:val="single" w:color="auto" w:sz="4" w:space="0"/>
              <w:left w:val="nil"/>
              <w:bottom w:val="single" w:color="auto" w:sz="4" w:space="0"/>
              <w:right w:val="single" w:color="auto" w:sz="4" w:space="0"/>
            </w:tcBorders>
            <w:vAlign w:val="center"/>
          </w:tcPr>
          <w:p>
            <w:pPr>
              <w:rPr>
                <w:rFonts w:ascii="仿宋" w:hAnsi="仿宋" w:eastAsia="仿宋" w:cs="宋体"/>
                <w:color w:val="000000"/>
                <w:kern w:val="0"/>
                <w:sz w:val="18"/>
                <w:szCs w:val="18"/>
              </w:rPr>
            </w:pPr>
            <w:ins w:id="33" w:author="陆仪纯 Lu,Yichun" w:date="2023-04-06T12:03:00Z">
              <w:r>
                <w:rPr>
                  <w:rFonts w:ascii="仿宋" w:hAnsi="仿宋" w:eastAsia="仿宋" w:cs="宋体"/>
                  <w:color w:val="000000"/>
                  <w:kern w:val="0"/>
                  <w:sz w:val="18"/>
                  <w:szCs w:val="18"/>
                </w:rPr>
                <w:t>2023</w:t>
              </w:r>
            </w:ins>
            <w:ins w:id="34" w:author="陆仪纯 Lu,Yichun" w:date="2023-04-06T12:03:00Z">
              <w:r>
                <w:rPr>
                  <w:rFonts w:hint="eastAsia" w:ascii="仿宋" w:hAnsi="仿宋" w:eastAsia="仿宋" w:cs="宋体"/>
                  <w:color w:val="000000"/>
                  <w:kern w:val="0"/>
                  <w:sz w:val="18"/>
                  <w:szCs w:val="18"/>
                </w:rPr>
                <w:t>年</w:t>
              </w:r>
            </w:ins>
            <w:r>
              <w:rPr>
                <w:rFonts w:hint="eastAsia" w:ascii="仿宋" w:hAnsi="仿宋" w:eastAsia="仿宋" w:cs="宋体"/>
                <w:color w:val="000000"/>
                <w:kern w:val="0"/>
                <w:sz w:val="18"/>
                <w:szCs w:val="18"/>
              </w:rPr>
              <w:t>3月底</w:t>
            </w:r>
          </w:p>
        </w:tc>
        <w:tc>
          <w:tcPr>
            <w:tcW w:w="2016" w:type="pct"/>
            <w:tcBorders>
              <w:top w:val="single" w:color="auto" w:sz="4" w:space="0"/>
              <w:left w:val="nil"/>
              <w:bottom w:val="single" w:color="auto" w:sz="4" w:space="0"/>
              <w:right w:val="single" w:color="auto" w:sz="4" w:space="0"/>
            </w:tcBorders>
            <w:vAlign w:val="center"/>
          </w:tcPr>
          <w:p>
            <w:pPr>
              <w:rPr>
                <w:rFonts w:ascii="仿宋" w:hAnsi="仿宋" w:eastAsia="仿宋" w:cs="宋体"/>
                <w:color w:val="000000"/>
                <w:kern w:val="0"/>
                <w:sz w:val="18"/>
                <w:szCs w:val="18"/>
              </w:rPr>
            </w:pPr>
            <w:r>
              <w:rPr>
                <w:rFonts w:hint="eastAsia" w:ascii="仿宋" w:hAnsi="仿宋" w:eastAsia="仿宋" w:cs="宋体"/>
                <w:color w:val="000000"/>
                <w:kern w:val="0"/>
                <w:sz w:val="18"/>
                <w:szCs w:val="18"/>
              </w:rPr>
              <w:t>3</w:t>
            </w:r>
            <w:r>
              <w:rPr>
                <w:rFonts w:ascii="仿宋" w:hAnsi="仿宋" w:eastAsia="仿宋" w:cs="宋体"/>
                <w:color w:val="000000"/>
                <w:kern w:val="0"/>
                <w:sz w:val="18"/>
                <w:szCs w:val="18"/>
              </w:rPr>
              <w:t>2,600.00</w:t>
            </w:r>
          </w:p>
        </w:tc>
      </w:tr>
      <w:tr>
        <w:trPr>
          <w:trHeight w:val="547" w:hRule="atLeast"/>
        </w:trPr>
        <w:tc>
          <w:tcPr>
            <w:tcW w:w="5000" w:type="pct"/>
            <w:gridSpan w:val="4"/>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s="宋体"/>
                <w:b/>
                <w:bCs/>
                <w:color w:val="000000"/>
                <w:kern w:val="0"/>
                <w:sz w:val="18"/>
                <w:szCs w:val="18"/>
              </w:rPr>
            </w:pPr>
            <w:r>
              <w:rPr>
                <w:rFonts w:hint="eastAsia" w:ascii="仿宋" w:hAnsi="仿宋" w:eastAsia="仿宋" w:cs="宋体"/>
                <w:b/>
                <w:bCs/>
                <w:color w:val="000000" w:themeColor="text1"/>
                <w:kern w:val="0"/>
                <w:sz w:val="18"/>
                <w:szCs w:val="18"/>
                <w14:textFill>
                  <w14:solidFill>
                    <w14:schemeClr w14:val="tx1"/>
                  </w14:solidFill>
                </w14:textFill>
              </w:rPr>
              <w:t>合计金额为：4</w:t>
            </w:r>
            <w:r>
              <w:rPr>
                <w:rFonts w:ascii="仿宋" w:hAnsi="仿宋" w:eastAsia="仿宋" w:cs="宋体"/>
                <w:b/>
                <w:bCs/>
                <w:color w:val="000000" w:themeColor="text1"/>
                <w:kern w:val="0"/>
                <w:sz w:val="18"/>
                <w:szCs w:val="18"/>
                <w14:textFill>
                  <w14:solidFill>
                    <w14:schemeClr w14:val="tx1"/>
                  </w14:solidFill>
                </w14:textFill>
              </w:rPr>
              <w:t>26</w:t>
            </w:r>
            <w:r>
              <w:rPr>
                <w:rFonts w:hint="eastAsia" w:ascii="仿宋" w:hAnsi="仿宋" w:eastAsia="仿宋" w:cs="宋体"/>
                <w:b/>
                <w:bCs/>
                <w:color w:val="000000" w:themeColor="text1"/>
                <w:kern w:val="0"/>
                <w:sz w:val="18"/>
                <w:szCs w:val="18"/>
                <w14:textFill>
                  <w14:solidFill>
                    <w14:schemeClr w14:val="tx1"/>
                  </w14:solidFill>
                </w14:textFill>
              </w:rPr>
              <w:t>,</w:t>
            </w:r>
            <w:r>
              <w:rPr>
                <w:rFonts w:ascii="仿宋" w:hAnsi="仿宋" w:eastAsia="仿宋" w:cs="宋体"/>
                <w:b/>
                <w:bCs/>
                <w:color w:val="000000" w:themeColor="text1"/>
                <w:kern w:val="0"/>
                <w:sz w:val="18"/>
                <w:szCs w:val="18"/>
                <w14:textFill>
                  <w14:solidFill>
                    <w14:schemeClr w14:val="tx1"/>
                  </w14:solidFill>
                </w14:textFill>
              </w:rPr>
              <w:t>120.00</w:t>
            </w:r>
            <w:r>
              <w:rPr>
                <w:rFonts w:hint="eastAsia" w:ascii="仿宋" w:hAnsi="仿宋" w:eastAsia="仿宋" w:cs="宋体"/>
                <w:b/>
                <w:bCs/>
                <w:color w:val="000000" w:themeColor="text1"/>
                <w:kern w:val="0"/>
                <w:sz w:val="18"/>
                <w:szCs w:val="18"/>
                <w14:textFill>
                  <w14:solidFill>
                    <w14:schemeClr w14:val="tx1"/>
                  </w14:solidFill>
                </w14:textFill>
              </w:rPr>
              <w:t>元，不含税价4</w:t>
            </w:r>
            <w:r>
              <w:rPr>
                <w:rFonts w:ascii="仿宋" w:hAnsi="仿宋" w:eastAsia="仿宋" w:cs="宋体"/>
                <w:b/>
                <w:bCs/>
                <w:color w:val="000000" w:themeColor="text1"/>
                <w:kern w:val="0"/>
                <w:sz w:val="18"/>
                <w:szCs w:val="18"/>
                <w14:textFill>
                  <w14:solidFill>
                    <w14:schemeClr w14:val="tx1"/>
                  </w14:solidFill>
                </w14:textFill>
              </w:rPr>
              <w:t>02</w:t>
            </w:r>
            <w:r>
              <w:rPr>
                <w:rFonts w:hint="eastAsia" w:ascii="仿宋" w:hAnsi="仿宋" w:eastAsia="仿宋" w:cs="宋体"/>
                <w:b/>
                <w:bCs/>
                <w:color w:val="000000" w:themeColor="text1"/>
                <w:kern w:val="0"/>
                <w:sz w:val="18"/>
                <w:szCs w:val="18"/>
                <w14:textFill>
                  <w14:solidFill>
                    <w14:schemeClr w14:val="tx1"/>
                  </w14:solidFill>
                </w14:textFill>
              </w:rPr>
              <w:t>,</w:t>
            </w:r>
            <w:r>
              <w:rPr>
                <w:rFonts w:ascii="仿宋" w:hAnsi="仿宋" w:eastAsia="仿宋" w:cs="宋体"/>
                <w:b/>
                <w:bCs/>
                <w:color w:val="000000" w:themeColor="text1"/>
                <w:kern w:val="0"/>
                <w:sz w:val="18"/>
                <w:szCs w:val="18"/>
                <w14:textFill>
                  <w14:solidFill>
                    <w14:schemeClr w14:val="tx1"/>
                  </w14:solidFill>
                </w14:textFill>
              </w:rPr>
              <w:t>000.00</w:t>
            </w:r>
            <w:r>
              <w:rPr>
                <w:rFonts w:hint="eastAsia" w:ascii="仿宋" w:hAnsi="仿宋" w:eastAsia="仿宋" w:cs="宋体"/>
                <w:b/>
                <w:bCs/>
                <w:color w:val="000000" w:themeColor="text1"/>
                <w:kern w:val="0"/>
                <w:sz w:val="18"/>
                <w:szCs w:val="18"/>
                <w14:textFill>
                  <w14:solidFill>
                    <w14:schemeClr w14:val="tx1"/>
                  </w14:solidFill>
                </w14:textFill>
              </w:rPr>
              <w:t>元，税率：6</w:t>
            </w:r>
            <w:r>
              <w:rPr>
                <w:rFonts w:ascii="仿宋" w:hAnsi="仿宋" w:eastAsia="仿宋" w:cs="宋体"/>
                <w:b/>
                <w:bCs/>
                <w:color w:val="000000" w:themeColor="text1"/>
                <w:kern w:val="0"/>
                <w:sz w:val="18"/>
                <w:szCs w:val="18"/>
                <w14:textFill>
                  <w14:solidFill>
                    <w14:schemeClr w14:val="tx1"/>
                  </w14:solidFill>
                </w14:textFill>
              </w:rPr>
              <w:t>%</w:t>
            </w:r>
          </w:p>
        </w:tc>
      </w:tr>
    </w:tbl>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（一）技术服务费（含税总价）：本合同下的服务费用总额为：人民币大写</w:t>
      </w:r>
      <w:r>
        <w:rPr>
          <w:rFonts w:hint="eastAsia" w:ascii="仿宋" w:hAnsi="仿宋" w:eastAsia="仿宋" w:cs="宋体"/>
          <w:sz w:val="28"/>
          <w:szCs w:val="28"/>
          <w:u w:val="single"/>
        </w:rPr>
        <w:t>肆拾贰万陆仟壹佰贰拾</w:t>
      </w:r>
      <w:r>
        <w:rPr>
          <w:rFonts w:hint="eastAsia" w:ascii="仿宋" w:hAnsi="仿宋" w:eastAsia="仿宋" w:cs="宋体"/>
          <w:sz w:val="28"/>
          <w:szCs w:val="28"/>
        </w:rPr>
        <w:t>元整：（￥426120.00元），不含税价格￥402000.00元，增值税额：￥24120.00元，增值税率为6%。</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（二）支付：技术服务最终成果应满足国家、行业、属地有关法律法规、标准规范要求</w:t>
      </w:r>
      <w:ins w:id="35" w:author="陆仪纯 Lu,Yichun" w:date="2023-04-06T12:04:00Z">
        <w:r>
          <w:rPr>
            <w:rFonts w:hint="eastAsia" w:ascii="仿宋" w:hAnsi="仿宋" w:eastAsia="仿宋" w:cs="宋体"/>
            <w:sz w:val="28"/>
            <w:szCs w:val="28"/>
          </w:rPr>
          <w:t>及</w:t>
        </w:r>
      </w:ins>
      <w:ins w:id="36" w:author="admin_st" w:date="2023-04-06T14:48:04Z">
        <w:r>
          <w:rPr>
            <w:rFonts w:hint="eastAsia" w:ascii="仿宋" w:hAnsi="仿宋" w:eastAsia="仿宋" w:cs="宋体"/>
            <w:sz w:val="28"/>
            <w:szCs w:val="28"/>
          </w:rPr>
          <w:t>申能（集团）有限公司、申能股份有限公司</w:t>
        </w:r>
      </w:ins>
      <w:ins w:id="37" w:author="陆仪纯 Lu,Yichun" w:date="2023-04-06T12:04:00Z">
        <w:del w:id="38" w:author="admin_st" w:date="2023-04-06T14:48:04Z">
          <w:r>
            <w:rPr>
              <w:rFonts w:hint="eastAsia" w:ascii="仿宋" w:hAnsi="仿宋" w:eastAsia="仿宋" w:cs="宋体"/>
              <w:sz w:val="28"/>
              <w:szCs w:val="28"/>
            </w:rPr>
            <w:delText>甲方集团</w:delText>
          </w:r>
        </w:del>
      </w:ins>
      <w:ins w:id="39" w:author="陆仪纯 Lu,Yichun" w:date="2023-04-06T12:04:00Z">
        <w:r>
          <w:rPr>
            <w:rFonts w:hint="eastAsia" w:ascii="仿宋" w:hAnsi="仿宋" w:eastAsia="仿宋" w:cs="宋体"/>
            <w:sz w:val="28"/>
            <w:szCs w:val="28"/>
          </w:rPr>
          <w:t>有关</w:t>
        </w:r>
      </w:ins>
      <w:ins w:id="40" w:author="admin_st" w:date="2023-04-06T14:48:17Z">
        <w:r>
          <w:rPr>
            <w:rFonts w:hint="eastAsia" w:ascii="仿宋" w:hAnsi="仿宋" w:eastAsia="仿宋" w:cs="宋体"/>
            <w:sz w:val="28"/>
            <w:szCs w:val="28"/>
            <w:lang w:val="en-US" w:eastAsia="zh-Hans"/>
          </w:rPr>
          <w:t>的</w:t>
        </w:r>
      </w:ins>
      <w:ins w:id="41" w:author="陆仪纯 Lu,Yichun" w:date="2023-04-06T12:04:00Z">
        <w:r>
          <w:rPr>
            <w:rFonts w:hint="eastAsia" w:ascii="仿宋" w:hAnsi="仿宋" w:eastAsia="仿宋" w:cs="宋体"/>
            <w:sz w:val="28"/>
            <w:szCs w:val="28"/>
          </w:rPr>
          <w:t>标准</w:t>
        </w:r>
      </w:ins>
      <w:ins w:id="42" w:author="陆仪纯 Lu,Yichun" w:date="2023-04-06T12:05:00Z">
        <w:r>
          <w:rPr>
            <w:rFonts w:hint="eastAsia" w:ascii="仿宋" w:hAnsi="仿宋" w:eastAsia="仿宋" w:cs="宋体"/>
            <w:sz w:val="28"/>
            <w:szCs w:val="28"/>
          </w:rPr>
          <w:t>、制度</w:t>
        </w:r>
      </w:ins>
      <w:ins w:id="43" w:author="陆仪纯 Lu,Yichun" w:date="2023-04-06T12:04:00Z">
        <w:r>
          <w:rPr>
            <w:rFonts w:hint="eastAsia" w:ascii="仿宋" w:hAnsi="仿宋" w:eastAsia="仿宋" w:cs="宋体"/>
            <w:sz w:val="28"/>
            <w:szCs w:val="28"/>
          </w:rPr>
          <w:t>要求</w:t>
        </w:r>
      </w:ins>
      <w:r>
        <w:rPr>
          <w:rFonts w:hint="eastAsia" w:ascii="仿宋" w:hAnsi="仿宋" w:eastAsia="仿宋" w:cs="宋体"/>
          <w:sz w:val="28"/>
          <w:szCs w:val="28"/>
        </w:rPr>
        <w:t>，并经甲方验收通过后，一次性支付合同全款，乙方应提供相应增值税发票。甲方应在收到乙方开具的发票</w:t>
      </w:r>
      <w:ins w:id="44" w:author="陆仪纯 Lu,Yichun" w:date="2023-04-06T12:04:00Z">
        <w:r>
          <w:rPr>
            <w:rFonts w:hint="eastAsia" w:ascii="仿宋" w:hAnsi="仿宋" w:eastAsia="仿宋" w:cs="宋体"/>
            <w:sz w:val="28"/>
            <w:szCs w:val="28"/>
          </w:rPr>
          <w:t>并确认无误</w:t>
        </w:r>
      </w:ins>
      <w:r>
        <w:rPr>
          <w:rFonts w:hint="eastAsia" w:ascii="仿宋" w:hAnsi="仿宋" w:eastAsia="仿宋" w:cs="宋体"/>
          <w:sz w:val="28"/>
          <w:szCs w:val="28"/>
        </w:rPr>
        <w:t>后30日内足额支付。</w:t>
      </w:r>
    </w:p>
    <w:p>
      <w:pPr>
        <w:spacing w:line="360" w:lineRule="auto"/>
        <w:ind w:firstLine="562" w:firstLineChars="200"/>
        <w:jc w:val="left"/>
        <w:rPr>
          <w:rFonts w:ascii="仿宋" w:hAnsi="仿宋" w:eastAsia="仿宋" w:cs="宋体"/>
          <w:b/>
          <w:bCs/>
          <w:sz w:val="28"/>
          <w:szCs w:val="28"/>
        </w:rPr>
      </w:pPr>
      <w:r>
        <w:rPr>
          <w:rFonts w:hint="eastAsia" w:ascii="仿宋" w:hAnsi="仿宋" w:eastAsia="仿宋" w:cs="宋体"/>
          <w:b/>
          <w:bCs/>
          <w:sz w:val="28"/>
          <w:szCs w:val="28"/>
        </w:rPr>
        <w:t>五、双方职责</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（一）乙方或乙方人员应以审慎尽职的态度，按合同约定为甲方提供服务；同时应遵守甲方的工作纪律及国家相关法律法规。</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（二）乙方应组建符合本项目服务要求的专家团队，应确保</w:t>
      </w:r>
      <w:ins w:id="45" w:author="陆仪纯 Lu,Yichun" w:date="2023-04-06T12:05:00Z">
        <w:r>
          <w:rPr>
            <w:rFonts w:hint="eastAsia" w:ascii="仿宋" w:hAnsi="仿宋" w:eastAsia="仿宋" w:cs="宋体"/>
            <w:sz w:val="28"/>
            <w:szCs w:val="28"/>
          </w:rPr>
          <w:t>征</w:t>
        </w:r>
      </w:ins>
      <w:del w:id="46" w:author="陆仪纯 Lu,Yichun" w:date="2023-04-06T12:05:00Z">
        <w:r>
          <w:rPr>
            <w:rFonts w:hint="eastAsia" w:ascii="仿宋" w:hAnsi="仿宋" w:eastAsia="仿宋" w:cs="宋体"/>
            <w:sz w:val="28"/>
            <w:szCs w:val="28"/>
          </w:rPr>
          <w:delText>挣</w:delText>
        </w:r>
      </w:del>
      <w:r>
        <w:rPr>
          <w:rFonts w:hint="eastAsia" w:ascii="仿宋" w:hAnsi="仿宋" w:eastAsia="仿宋" w:cs="宋体"/>
          <w:sz w:val="28"/>
          <w:szCs w:val="28"/>
        </w:rPr>
        <w:t>得专家本人同意，确保专家团队成员具有较为稳定的时间参与本项目。专家团队成员相对稳定，并报经甲方确认，如个别专家未能满足项目需求或不能保证充足时间参与项目或因生病、离职等特殊原因须离开专家团队，乙方应</w:t>
      </w:r>
      <w:ins w:id="47" w:author="陆仪纯 Lu,Yichun" w:date="2023-04-06T12:05:00Z">
        <w:r>
          <w:rPr>
            <w:rFonts w:hint="eastAsia" w:ascii="仿宋" w:hAnsi="仿宋" w:eastAsia="仿宋" w:cs="宋体"/>
            <w:sz w:val="28"/>
            <w:szCs w:val="28"/>
          </w:rPr>
          <w:t>及时向甲方报告并取得甲方</w:t>
        </w:r>
      </w:ins>
      <w:ins w:id="48" w:author="陆仪纯 Lu,Yichun" w:date="2023-04-06T12:06:00Z">
        <w:r>
          <w:rPr>
            <w:rFonts w:hint="eastAsia" w:ascii="仿宋" w:hAnsi="仿宋" w:eastAsia="仿宋" w:cs="宋体"/>
            <w:sz w:val="28"/>
            <w:szCs w:val="28"/>
          </w:rPr>
          <w:t>同意，并</w:t>
        </w:r>
      </w:ins>
      <w:r>
        <w:rPr>
          <w:rFonts w:hint="eastAsia" w:ascii="仿宋" w:hAnsi="仿宋" w:eastAsia="仿宋" w:cs="宋体"/>
          <w:sz w:val="28"/>
          <w:szCs w:val="28"/>
        </w:rPr>
        <w:t>及时更换或补充同行业同级别专家，不得影响项目正常进行。</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三）本合同履行期间，甲方应提供必要的办公场所；并向乙方提供合理的方便，以使其能够及时获取项目必须的甲方数据、信息以及同甲方有关人员进行接触。同时，甲方应明确其项目人员的职责，以保证可以及时提供准确、完整的数据和信息。</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（四）本合同履行期间，双方应指派足够的、具备相应能力的人员（包括但不限于管理人员、业务核心人员、业务顾问、技术顾问）参与，且</w:t>
      </w:r>
      <w:ins w:id="49" w:author="陆仪纯 Lu,Yichun" w:date="2023-04-06T12:06:00Z">
        <w:r>
          <w:rPr>
            <w:rFonts w:hint="eastAsia" w:ascii="仿宋" w:hAnsi="仿宋" w:eastAsia="仿宋" w:cs="宋体"/>
            <w:sz w:val="28"/>
            <w:szCs w:val="28"/>
          </w:rPr>
          <w:t>在</w:t>
        </w:r>
      </w:ins>
      <w:del w:id="50" w:author="陆仪纯 Lu,Yichun" w:date="2023-04-06T12:06:00Z">
        <w:r>
          <w:rPr>
            <w:rFonts w:hint="eastAsia" w:ascii="仿宋" w:hAnsi="仿宋" w:eastAsia="仿宋" w:cs="宋体"/>
            <w:sz w:val="28"/>
            <w:szCs w:val="28"/>
          </w:rPr>
          <w:delText>再</w:delText>
        </w:r>
      </w:del>
      <w:r>
        <w:rPr>
          <w:rFonts w:hint="eastAsia" w:ascii="仿宋" w:hAnsi="仿宋" w:eastAsia="仿宋" w:cs="宋体"/>
          <w:sz w:val="28"/>
          <w:szCs w:val="28"/>
        </w:rPr>
        <w:t>项目实施期间，双方均应确保这些人员具有较为稳定的时间参与本项目。</w:t>
      </w:r>
    </w:p>
    <w:p>
      <w:pPr>
        <w:tabs>
          <w:tab w:val="left" w:pos="1481"/>
        </w:tabs>
        <w:spacing w:line="358" w:lineRule="exact"/>
        <w:ind w:firstLine="560" w:firstLineChars="200"/>
        <w:jc w:val="left"/>
        <w:rPr>
          <w:rFonts w:ascii="仿宋" w:hAnsi="仿宋" w:eastAsia="仿宋" w:cs="宋体"/>
          <w:sz w:val="28"/>
          <w:szCs w:val="28"/>
        </w:rPr>
      </w:pPr>
      <w:r>
        <w:rPr>
          <w:rFonts w:hint="eastAsia" w:ascii="仿宋" w:hAnsi="仿宋" w:eastAsia="仿宋" w:cs="宋体"/>
          <w:sz w:val="28"/>
          <w:szCs w:val="28"/>
        </w:rPr>
        <w:t>（五）双方负责人：</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乙方联系人：高智</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联系电话：1</w:t>
      </w:r>
      <w:r>
        <w:rPr>
          <w:rFonts w:ascii="仿宋" w:hAnsi="仿宋" w:eastAsia="仿宋" w:cs="宋体"/>
          <w:sz w:val="28"/>
          <w:szCs w:val="28"/>
        </w:rPr>
        <w:t>8017227511</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甲方联系人：范文凯</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联系电话：1</w:t>
      </w:r>
      <w:r>
        <w:rPr>
          <w:rFonts w:ascii="仿宋" w:hAnsi="仿宋" w:eastAsia="仿宋" w:cs="宋体"/>
          <w:sz w:val="28"/>
          <w:szCs w:val="28"/>
        </w:rPr>
        <w:t>8797197263</w:t>
      </w:r>
    </w:p>
    <w:p>
      <w:pPr>
        <w:pStyle w:val="4"/>
        <w:spacing w:before="181"/>
        <w:rPr>
          <w:ins w:id="51" w:author="陆仪纯 Lu,Yichun" w:date="2023-04-06T12:11:00Z"/>
          <w:spacing w:val="-3"/>
          <w:szCs w:val="24"/>
        </w:rPr>
      </w:pPr>
      <w:r>
        <w:rPr>
          <w:rFonts w:hint="eastAsia"/>
          <w:spacing w:val="-3"/>
          <w:szCs w:val="24"/>
        </w:rPr>
        <w:t>六、</w:t>
      </w:r>
      <w:ins w:id="52" w:author="陆仪纯 Lu,Yichun" w:date="2023-04-06T12:11:00Z">
        <w:r>
          <w:rPr>
            <w:rFonts w:hint="eastAsia"/>
            <w:spacing w:val="-3"/>
            <w:szCs w:val="24"/>
          </w:rPr>
          <w:t>保密</w:t>
        </w:r>
      </w:ins>
    </w:p>
    <w:p>
      <w:pPr>
        <w:tabs>
          <w:tab w:val="left" w:pos="1553"/>
        </w:tabs>
        <w:spacing w:before="191"/>
        <w:ind w:firstLine="548" w:firstLineChars="200"/>
        <w:jc w:val="left"/>
        <w:rPr>
          <w:ins w:id="54" w:author="陆仪纯 Lu,Yichun" w:date="2023-04-06T12:13:00Z"/>
          <w:rFonts w:ascii="仿宋" w:hAnsi="仿宋" w:eastAsia="仿宋"/>
          <w:spacing w:val="-3"/>
          <w:sz w:val="28"/>
          <w:szCs w:val="24"/>
          <w:lang w:val="en-US"/>
          <w:rPrChange w:id="55" w:author="陆仪纯 Lu,Yichun" w:date="2023-04-06T12:15:00Z">
            <w:rPr>
              <w:ins w:id="56" w:author="陆仪纯 Lu,Yichun" w:date="2023-04-06T12:13:00Z"/>
              <w:spacing w:val="-3"/>
              <w:szCs w:val="24"/>
              <w:lang w:val="en-US"/>
            </w:rPr>
          </w:rPrChange>
        </w:rPr>
        <w:pPrChange w:id="53" w:author="陆仪纯 Lu,Yichun" w:date="2023-04-06T12:15:00Z">
          <w:pPr>
            <w:pStyle w:val="4"/>
            <w:spacing w:before="181"/>
          </w:pPr>
        </w:pPrChange>
      </w:pPr>
      <w:ins w:id="57" w:author="陆仪纯 Lu,Yichun" w:date="2023-04-06T12:14:00Z">
        <w:r>
          <w:rPr>
            <w:rFonts w:hint="eastAsia" w:ascii="仿宋" w:hAnsi="仿宋" w:eastAsia="仿宋"/>
            <w:spacing w:val="-3"/>
            <w:sz w:val="28"/>
            <w:szCs w:val="24"/>
            <w:lang w:val="en-US"/>
            <w:rPrChange w:id="58" w:author="陆仪纯 Lu,Yichun" w:date="2023-04-06T12:15:00Z">
              <w:rPr>
                <w:rFonts w:hint="eastAsia"/>
                <w:spacing w:val="-3"/>
                <w:szCs w:val="24"/>
                <w:lang w:val="en-US"/>
              </w:rPr>
            </w:rPrChange>
          </w:rPr>
          <w:t>（一）</w:t>
        </w:r>
      </w:ins>
      <w:ins w:id="59" w:author="陆仪纯 Lu,Yichun" w:date="2023-04-06T12:12:00Z">
        <w:r>
          <w:rPr>
            <w:rFonts w:hint="eastAsia" w:ascii="仿宋" w:hAnsi="仿宋" w:eastAsia="仿宋"/>
            <w:spacing w:val="-3"/>
            <w:sz w:val="28"/>
            <w:szCs w:val="24"/>
            <w:lang w:val="en-US"/>
            <w:rPrChange w:id="60" w:author="陆仪纯 Lu,Yichun" w:date="2023-04-06T12:15:00Z">
              <w:rPr>
                <w:rFonts w:hint="eastAsia"/>
                <w:spacing w:val="-3"/>
                <w:szCs w:val="24"/>
                <w:lang w:val="en-US"/>
              </w:rPr>
            </w:rPrChange>
          </w:rPr>
          <w:t>乙</w:t>
        </w:r>
      </w:ins>
      <w:ins w:id="61" w:author="陆仪纯 Lu,Yichun" w:date="2023-04-06T12:11:00Z">
        <w:r>
          <w:rPr>
            <w:rFonts w:hint="eastAsia" w:ascii="仿宋" w:hAnsi="仿宋" w:eastAsia="仿宋"/>
            <w:spacing w:val="-3"/>
            <w:sz w:val="28"/>
            <w:szCs w:val="24"/>
            <w:lang w:val="en-US"/>
            <w:rPrChange w:id="62" w:author="陆仪纯 Lu,Yichun" w:date="2023-04-06T12:15:00Z">
              <w:rPr>
                <w:rFonts w:hint="eastAsia"/>
                <w:spacing w:val="-3"/>
                <w:szCs w:val="24"/>
                <w:lang w:val="en-US"/>
              </w:rPr>
            </w:rPrChange>
          </w:rPr>
          <w:t>方应当对因履行本</w:t>
        </w:r>
      </w:ins>
      <w:ins w:id="63" w:author="陆仪纯 Lu,Yichun" w:date="2023-04-06T12:14:00Z">
        <w:r>
          <w:rPr>
            <w:rFonts w:hint="eastAsia" w:ascii="仿宋" w:hAnsi="仿宋" w:eastAsia="仿宋"/>
            <w:spacing w:val="-3"/>
            <w:sz w:val="28"/>
            <w:szCs w:val="24"/>
            <w:lang w:val="en-US"/>
            <w:rPrChange w:id="64" w:author="陆仪纯 Lu,Yichun" w:date="2023-04-06T12:15:00Z">
              <w:rPr>
                <w:rFonts w:hint="eastAsia"/>
                <w:spacing w:val="-3"/>
                <w:szCs w:val="24"/>
                <w:lang w:val="en-US"/>
              </w:rPr>
            </w:rPrChange>
          </w:rPr>
          <w:t>合同</w:t>
        </w:r>
      </w:ins>
      <w:ins w:id="65" w:author="陆仪纯 Lu,Yichun" w:date="2023-04-06T12:11:00Z">
        <w:r>
          <w:rPr>
            <w:rFonts w:hint="eastAsia" w:ascii="仿宋" w:hAnsi="仿宋" w:eastAsia="仿宋"/>
            <w:spacing w:val="-3"/>
            <w:sz w:val="28"/>
            <w:szCs w:val="24"/>
            <w:lang w:val="en-US"/>
            <w:rPrChange w:id="66" w:author="陆仪纯 Lu,Yichun" w:date="2023-04-06T12:15:00Z">
              <w:rPr>
                <w:rFonts w:hint="eastAsia"/>
                <w:spacing w:val="-3"/>
                <w:szCs w:val="24"/>
                <w:lang w:val="en-US"/>
              </w:rPr>
            </w:rPrChange>
          </w:rPr>
          <w:t>或在本</w:t>
        </w:r>
      </w:ins>
      <w:ins w:id="67" w:author="陆仪纯 Lu,Yichun" w:date="2023-04-06T12:14:00Z">
        <w:r>
          <w:rPr>
            <w:rFonts w:hint="eastAsia" w:ascii="仿宋" w:hAnsi="仿宋" w:eastAsia="仿宋"/>
            <w:spacing w:val="-3"/>
            <w:sz w:val="28"/>
            <w:szCs w:val="24"/>
            <w:lang w:val="en-US"/>
            <w:rPrChange w:id="68" w:author="陆仪纯 Lu,Yichun" w:date="2023-04-06T12:15:00Z">
              <w:rPr>
                <w:rFonts w:hint="eastAsia"/>
                <w:spacing w:val="-3"/>
                <w:szCs w:val="24"/>
                <w:lang w:val="en-US"/>
              </w:rPr>
            </w:rPrChange>
          </w:rPr>
          <w:t>合同</w:t>
        </w:r>
      </w:ins>
      <w:ins w:id="69" w:author="陆仪纯 Lu,Yichun" w:date="2023-04-06T12:11:00Z">
        <w:r>
          <w:rPr>
            <w:rFonts w:hint="eastAsia" w:ascii="仿宋" w:hAnsi="仿宋" w:eastAsia="仿宋"/>
            <w:spacing w:val="-3"/>
            <w:sz w:val="28"/>
            <w:szCs w:val="24"/>
            <w:lang w:val="en-US"/>
            <w:rPrChange w:id="70" w:author="陆仪纯 Lu,Yichun" w:date="2023-04-06T12:15:00Z">
              <w:rPr>
                <w:rFonts w:hint="eastAsia"/>
                <w:spacing w:val="-3"/>
                <w:szCs w:val="24"/>
                <w:lang w:val="en-US"/>
              </w:rPr>
            </w:rPrChange>
          </w:rPr>
          <w:t>期间获得的或收到的</w:t>
        </w:r>
      </w:ins>
      <w:ins w:id="71" w:author="陆仪纯 Lu,Yichun" w:date="2023-04-06T12:12:00Z">
        <w:r>
          <w:rPr>
            <w:rFonts w:hint="eastAsia" w:ascii="仿宋" w:hAnsi="仿宋" w:eastAsia="仿宋"/>
            <w:spacing w:val="-3"/>
            <w:sz w:val="28"/>
            <w:szCs w:val="24"/>
            <w:lang w:val="en-US"/>
            <w:rPrChange w:id="72" w:author="陆仪纯 Lu,Yichun" w:date="2023-04-06T12:15:00Z">
              <w:rPr>
                <w:rFonts w:hint="eastAsia"/>
                <w:spacing w:val="-3"/>
                <w:szCs w:val="24"/>
                <w:lang w:val="en-US"/>
              </w:rPr>
            </w:rPrChange>
          </w:rPr>
          <w:t>任何甲方</w:t>
        </w:r>
      </w:ins>
      <w:ins w:id="73" w:author="陆仪纯 Lu,Yichun" w:date="2023-04-06T12:11:00Z">
        <w:r>
          <w:rPr>
            <w:rFonts w:hint="eastAsia" w:ascii="仿宋" w:hAnsi="仿宋" w:eastAsia="仿宋"/>
            <w:spacing w:val="-3"/>
            <w:sz w:val="28"/>
            <w:szCs w:val="24"/>
            <w:lang w:val="en-US"/>
            <w:rPrChange w:id="74" w:author="陆仪纯 Lu,Yichun" w:date="2023-04-06T12:15:00Z">
              <w:rPr>
                <w:rFonts w:hint="eastAsia"/>
                <w:spacing w:val="-3"/>
                <w:szCs w:val="24"/>
                <w:lang w:val="en-US"/>
              </w:rPr>
            </w:rPrChange>
          </w:rPr>
          <w:t>的商务、财务、技术、产品的信息、用户资料或其他文件或信息的内容(简称“保密资料”)保守秘密，未经</w:t>
        </w:r>
      </w:ins>
      <w:ins w:id="75" w:author="陆仪纯 Lu,Yichun" w:date="2023-04-06T12:13:00Z">
        <w:r>
          <w:rPr>
            <w:rFonts w:hint="eastAsia" w:ascii="仿宋" w:hAnsi="仿宋" w:eastAsia="仿宋"/>
            <w:spacing w:val="-3"/>
            <w:sz w:val="28"/>
            <w:szCs w:val="24"/>
            <w:lang w:val="en-US"/>
            <w:rPrChange w:id="76" w:author="陆仪纯 Lu,Yichun" w:date="2023-04-06T12:15:00Z">
              <w:rPr>
                <w:rFonts w:hint="eastAsia"/>
                <w:spacing w:val="-3"/>
                <w:szCs w:val="24"/>
                <w:lang w:val="en-US"/>
              </w:rPr>
            </w:rPrChange>
          </w:rPr>
          <w:t>甲</w:t>
        </w:r>
      </w:ins>
      <w:ins w:id="77" w:author="陆仪纯 Lu,Yichun" w:date="2023-04-06T12:11:00Z">
        <w:r>
          <w:rPr>
            <w:rFonts w:hint="eastAsia" w:ascii="仿宋" w:hAnsi="仿宋" w:eastAsia="仿宋"/>
            <w:spacing w:val="-3"/>
            <w:sz w:val="28"/>
            <w:szCs w:val="24"/>
            <w:lang w:val="en-US"/>
            <w:rPrChange w:id="78" w:author="陆仪纯 Lu,Yichun" w:date="2023-04-06T12:15:00Z">
              <w:rPr>
                <w:rFonts w:hint="eastAsia"/>
                <w:spacing w:val="-3"/>
                <w:szCs w:val="24"/>
                <w:lang w:val="en-US"/>
              </w:rPr>
            </w:rPrChange>
          </w:rPr>
          <w:t>方</w:t>
        </w:r>
      </w:ins>
      <w:ins w:id="79" w:author="陆仪纯 Lu,Yichun" w:date="2023-04-06T12:13:00Z">
        <w:r>
          <w:rPr>
            <w:rFonts w:hint="eastAsia" w:ascii="仿宋" w:hAnsi="仿宋" w:eastAsia="仿宋"/>
            <w:spacing w:val="-3"/>
            <w:sz w:val="28"/>
            <w:szCs w:val="24"/>
            <w:lang w:val="en-US"/>
            <w:rPrChange w:id="80" w:author="陆仪纯 Lu,Yichun" w:date="2023-04-06T12:15:00Z">
              <w:rPr>
                <w:rFonts w:hint="eastAsia"/>
                <w:spacing w:val="-3"/>
                <w:szCs w:val="24"/>
                <w:lang w:val="en-US"/>
              </w:rPr>
            </w:rPrChange>
          </w:rPr>
          <w:t>事先</w:t>
        </w:r>
      </w:ins>
      <w:ins w:id="81" w:author="陆仪纯 Lu,Yichun" w:date="2023-04-06T12:11:00Z">
        <w:r>
          <w:rPr>
            <w:rFonts w:hint="eastAsia" w:ascii="仿宋" w:hAnsi="仿宋" w:eastAsia="仿宋"/>
            <w:spacing w:val="-3"/>
            <w:sz w:val="28"/>
            <w:szCs w:val="24"/>
            <w:lang w:val="en-US"/>
            <w:rPrChange w:id="82" w:author="陆仪纯 Lu,Yichun" w:date="2023-04-06T12:15:00Z">
              <w:rPr>
                <w:rFonts w:hint="eastAsia"/>
                <w:spacing w:val="-3"/>
                <w:szCs w:val="24"/>
                <w:lang w:val="en-US"/>
              </w:rPr>
            </w:rPrChange>
          </w:rPr>
          <w:t>书面同意，不得向本</w:t>
        </w:r>
      </w:ins>
      <w:ins w:id="83" w:author="陆仪纯 Lu,Yichun" w:date="2023-04-06T12:14:00Z">
        <w:r>
          <w:rPr>
            <w:rFonts w:hint="eastAsia" w:ascii="仿宋" w:hAnsi="仿宋" w:eastAsia="仿宋"/>
            <w:spacing w:val="-3"/>
            <w:sz w:val="28"/>
            <w:szCs w:val="24"/>
            <w:lang w:val="en-US"/>
            <w:rPrChange w:id="84" w:author="陆仪纯 Lu,Yichun" w:date="2023-04-06T12:15:00Z">
              <w:rPr>
                <w:rFonts w:hint="eastAsia"/>
                <w:spacing w:val="-3"/>
                <w:szCs w:val="24"/>
                <w:lang w:val="en-US"/>
              </w:rPr>
            </w:rPrChange>
          </w:rPr>
          <w:t>合同</w:t>
        </w:r>
      </w:ins>
      <w:ins w:id="85" w:author="陆仪纯 Lu,Yichun" w:date="2023-04-06T12:11:00Z">
        <w:r>
          <w:rPr>
            <w:rFonts w:hint="eastAsia" w:ascii="仿宋" w:hAnsi="仿宋" w:eastAsia="仿宋"/>
            <w:spacing w:val="-3"/>
            <w:sz w:val="28"/>
            <w:szCs w:val="24"/>
            <w:lang w:val="en-US"/>
            <w:rPrChange w:id="86" w:author="陆仪纯 Lu,Yichun" w:date="2023-04-06T12:15:00Z">
              <w:rPr>
                <w:rFonts w:hint="eastAsia"/>
                <w:spacing w:val="-3"/>
                <w:szCs w:val="24"/>
                <w:lang w:val="en-US"/>
              </w:rPr>
            </w:rPrChange>
          </w:rPr>
          <w:t>以外的任何第三方披露</w:t>
        </w:r>
      </w:ins>
      <w:ins w:id="87" w:author="陆仪纯 Lu,Yichun" w:date="2023-04-06T12:15:00Z">
        <w:r>
          <w:rPr>
            <w:rFonts w:hint="eastAsia" w:ascii="仿宋" w:hAnsi="仿宋" w:eastAsia="仿宋"/>
            <w:spacing w:val="-3"/>
            <w:sz w:val="28"/>
          </w:rPr>
          <w:t>，否则应向甲方承担</w:t>
        </w:r>
      </w:ins>
      <w:ins w:id="88" w:author="陆仪纯 Lu,Yichun" w:date="2023-04-06T12:16:00Z">
        <w:r>
          <w:rPr>
            <w:rFonts w:hint="eastAsia" w:ascii="仿宋" w:hAnsi="仿宋" w:eastAsia="仿宋"/>
            <w:spacing w:val="-3"/>
            <w:sz w:val="28"/>
          </w:rPr>
          <w:t>违约责任，赔偿甲方因此产生的一切损失</w:t>
        </w:r>
      </w:ins>
      <w:ins w:id="89" w:author="陆仪纯 Lu,Yichun" w:date="2023-04-06T12:11:00Z">
        <w:r>
          <w:rPr>
            <w:rFonts w:hint="eastAsia" w:ascii="仿宋" w:hAnsi="仿宋" w:eastAsia="仿宋"/>
            <w:spacing w:val="-3"/>
            <w:sz w:val="28"/>
            <w:szCs w:val="24"/>
            <w:lang w:val="en-US"/>
            <w:rPrChange w:id="90" w:author="陆仪纯 Lu,Yichun" w:date="2023-04-06T12:15:00Z">
              <w:rPr>
                <w:rFonts w:hint="eastAsia"/>
                <w:spacing w:val="-3"/>
                <w:szCs w:val="24"/>
                <w:lang w:val="en-US"/>
              </w:rPr>
            </w:rPrChange>
          </w:rPr>
          <w:t>。</w:t>
        </w:r>
      </w:ins>
    </w:p>
    <w:p>
      <w:pPr>
        <w:tabs>
          <w:tab w:val="left" w:pos="1553"/>
        </w:tabs>
        <w:spacing w:before="191"/>
        <w:ind w:firstLine="548" w:firstLineChars="200"/>
        <w:jc w:val="left"/>
        <w:rPr>
          <w:ins w:id="92" w:author="陆仪纯 Lu,Yichun" w:date="2023-04-06T12:11:00Z"/>
          <w:rFonts w:hint="eastAsia" w:ascii="仿宋" w:hAnsi="仿宋" w:eastAsia="仿宋"/>
          <w:spacing w:val="-3"/>
          <w:sz w:val="28"/>
          <w:szCs w:val="24"/>
          <w:lang w:val="en-US"/>
          <w:rPrChange w:id="93" w:author="陆仪纯 Lu,Yichun" w:date="2023-04-06T12:15:00Z">
            <w:rPr>
              <w:ins w:id="94" w:author="陆仪纯 Lu,Yichun" w:date="2023-04-06T12:11:00Z"/>
              <w:rFonts w:hint="eastAsia"/>
              <w:spacing w:val="-3"/>
              <w:szCs w:val="24"/>
              <w:lang w:val="en-US"/>
            </w:rPr>
          </w:rPrChange>
        </w:rPr>
        <w:pPrChange w:id="91" w:author="陆仪纯 Lu,Yichun" w:date="2023-04-06T12:15:00Z">
          <w:pPr>
            <w:pStyle w:val="4"/>
            <w:spacing w:before="181"/>
          </w:pPr>
        </w:pPrChange>
      </w:pPr>
      <w:ins w:id="95" w:author="陆仪纯 Lu,Yichun" w:date="2023-04-06T12:15:00Z">
        <w:r>
          <w:rPr>
            <w:rFonts w:hint="eastAsia" w:ascii="仿宋" w:hAnsi="仿宋" w:eastAsia="仿宋"/>
            <w:spacing w:val="-3"/>
            <w:sz w:val="28"/>
            <w:szCs w:val="24"/>
            <w:lang w:val="en-US"/>
            <w:rPrChange w:id="96" w:author="陆仪纯 Lu,Yichun" w:date="2023-04-06T12:15:00Z">
              <w:rPr>
                <w:rFonts w:hint="eastAsia"/>
                <w:spacing w:val="-3"/>
                <w:szCs w:val="24"/>
                <w:lang w:val="en-US"/>
              </w:rPr>
            </w:rPrChange>
          </w:rPr>
          <w:t>（二）</w:t>
        </w:r>
      </w:ins>
      <w:ins w:id="97" w:author="陆仪纯 Lu,Yichun" w:date="2023-04-06T12:13:00Z">
        <w:r>
          <w:rPr>
            <w:rFonts w:hint="eastAsia" w:ascii="仿宋" w:hAnsi="仿宋" w:eastAsia="仿宋"/>
            <w:spacing w:val="-3"/>
            <w:sz w:val="28"/>
            <w:szCs w:val="24"/>
            <w:lang w:val="en-US"/>
            <w:rPrChange w:id="98" w:author="陆仪纯 Lu,Yichun" w:date="2023-04-06T12:15:00Z">
              <w:rPr>
                <w:rFonts w:hint="eastAsia"/>
                <w:spacing w:val="-3"/>
                <w:szCs w:val="24"/>
                <w:lang w:val="en-US"/>
              </w:rPr>
            </w:rPrChange>
          </w:rPr>
          <w:t>乙</w:t>
        </w:r>
      </w:ins>
      <w:ins w:id="99" w:author="陆仪纯 Lu,Yichun" w:date="2023-04-06T12:11:00Z">
        <w:r>
          <w:rPr>
            <w:rFonts w:hint="eastAsia" w:ascii="仿宋" w:hAnsi="仿宋" w:eastAsia="仿宋"/>
            <w:spacing w:val="-3"/>
            <w:sz w:val="28"/>
            <w:szCs w:val="24"/>
            <w:lang w:val="en-US"/>
            <w:rPrChange w:id="100" w:author="陆仪纯 Lu,Yichun" w:date="2023-04-06T12:15:00Z">
              <w:rPr>
                <w:rFonts w:hint="eastAsia"/>
                <w:spacing w:val="-3"/>
                <w:szCs w:val="24"/>
                <w:lang w:val="en-US"/>
              </w:rPr>
            </w:rPrChange>
          </w:rPr>
          <w:t>方可仅为本</w:t>
        </w:r>
      </w:ins>
      <w:ins w:id="101" w:author="陆仪纯 Lu,Yichun" w:date="2023-04-06T12:14:00Z">
        <w:r>
          <w:rPr>
            <w:rFonts w:hint="eastAsia" w:ascii="仿宋" w:hAnsi="仿宋" w:eastAsia="仿宋"/>
            <w:spacing w:val="-3"/>
            <w:sz w:val="28"/>
            <w:szCs w:val="24"/>
            <w:lang w:val="en-US"/>
            <w:rPrChange w:id="102" w:author="陆仪纯 Lu,Yichun" w:date="2023-04-06T12:15:00Z">
              <w:rPr>
                <w:rFonts w:hint="eastAsia"/>
                <w:spacing w:val="-3"/>
                <w:szCs w:val="24"/>
                <w:lang w:val="en-US"/>
              </w:rPr>
            </w:rPrChange>
          </w:rPr>
          <w:t>合同</w:t>
        </w:r>
      </w:ins>
      <w:ins w:id="103" w:author="陆仪纯 Lu,Yichun" w:date="2023-04-06T12:11:00Z">
        <w:r>
          <w:rPr>
            <w:rFonts w:hint="eastAsia" w:ascii="仿宋" w:hAnsi="仿宋" w:eastAsia="仿宋"/>
            <w:spacing w:val="-3"/>
            <w:sz w:val="28"/>
            <w:szCs w:val="24"/>
            <w:lang w:val="en-US"/>
            <w:rPrChange w:id="104" w:author="陆仪纯 Lu,Yichun" w:date="2023-04-06T12:15:00Z">
              <w:rPr>
                <w:rFonts w:hint="eastAsia"/>
                <w:spacing w:val="-3"/>
                <w:szCs w:val="24"/>
                <w:lang w:val="en-US"/>
              </w:rPr>
            </w:rPrChange>
          </w:rPr>
          <w:t>目的向其确有知悉必要的雇员</w:t>
        </w:r>
      </w:ins>
      <w:ins w:id="105" w:author="陆仪纯 Lu,Yichun" w:date="2023-04-06T12:13:00Z">
        <w:r>
          <w:rPr>
            <w:rFonts w:hint="eastAsia" w:ascii="仿宋" w:hAnsi="仿宋" w:eastAsia="仿宋"/>
            <w:spacing w:val="-3"/>
            <w:sz w:val="28"/>
            <w:szCs w:val="24"/>
            <w:lang w:val="en-US"/>
            <w:rPrChange w:id="106" w:author="陆仪纯 Lu,Yichun" w:date="2023-04-06T12:15:00Z">
              <w:rPr>
                <w:rFonts w:hint="eastAsia"/>
                <w:spacing w:val="-3"/>
                <w:szCs w:val="24"/>
                <w:lang w:val="en-US"/>
              </w:rPr>
            </w:rPrChange>
          </w:rPr>
          <w:t>、专家</w:t>
        </w:r>
      </w:ins>
      <w:ins w:id="107" w:author="陆仪纯 Lu,Yichun" w:date="2023-04-06T12:11:00Z">
        <w:r>
          <w:rPr>
            <w:rFonts w:hint="eastAsia" w:ascii="仿宋" w:hAnsi="仿宋" w:eastAsia="仿宋"/>
            <w:spacing w:val="-3"/>
            <w:sz w:val="28"/>
            <w:szCs w:val="24"/>
            <w:lang w:val="en-US"/>
            <w:rPrChange w:id="108" w:author="陆仪纯 Lu,Yichun" w:date="2023-04-06T12:15:00Z">
              <w:rPr>
                <w:rFonts w:hint="eastAsia"/>
                <w:spacing w:val="-3"/>
                <w:szCs w:val="24"/>
                <w:lang w:val="en-US"/>
              </w:rPr>
            </w:rPrChange>
          </w:rPr>
          <w:t>披露</w:t>
        </w:r>
      </w:ins>
      <w:ins w:id="109" w:author="陆仪纯 Lu,Yichun" w:date="2023-04-06T12:13:00Z">
        <w:r>
          <w:rPr>
            <w:rFonts w:hint="eastAsia" w:ascii="仿宋" w:hAnsi="仿宋" w:eastAsia="仿宋"/>
            <w:spacing w:val="-3"/>
            <w:sz w:val="28"/>
            <w:szCs w:val="24"/>
            <w:lang w:val="en-US"/>
            <w:rPrChange w:id="110" w:author="陆仪纯 Lu,Yichun" w:date="2023-04-06T12:15:00Z">
              <w:rPr>
                <w:rFonts w:hint="eastAsia"/>
                <w:spacing w:val="-3"/>
                <w:szCs w:val="24"/>
                <w:lang w:val="en-US"/>
              </w:rPr>
            </w:rPrChange>
          </w:rPr>
          <w:t>甲</w:t>
        </w:r>
      </w:ins>
      <w:ins w:id="111" w:author="陆仪纯 Lu,Yichun" w:date="2023-04-06T12:11:00Z">
        <w:r>
          <w:rPr>
            <w:rFonts w:hint="eastAsia" w:ascii="仿宋" w:hAnsi="仿宋" w:eastAsia="仿宋"/>
            <w:spacing w:val="-3"/>
            <w:sz w:val="28"/>
            <w:szCs w:val="24"/>
            <w:lang w:val="en-US"/>
            <w:rPrChange w:id="112" w:author="陆仪纯 Lu,Yichun" w:date="2023-04-06T12:15:00Z">
              <w:rPr>
                <w:rFonts w:hint="eastAsia"/>
                <w:spacing w:val="-3"/>
                <w:szCs w:val="24"/>
                <w:lang w:val="en-US"/>
              </w:rPr>
            </w:rPrChange>
          </w:rPr>
          <w:t>方提供的保密资料，但同时须指示其雇员</w:t>
        </w:r>
      </w:ins>
      <w:ins w:id="113" w:author="陆仪纯 Lu,Yichun" w:date="2023-04-06T12:13:00Z">
        <w:r>
          <w:rPr>
            <w:rFonts w:hint="eastAsia" w:ascii="仿宋" w:hAnsi="仿宋" w:eastAsia="仿宋"/>
            <w:spacing w:val="-3"/>
            <w:sz w:val="28"/>
            <w:szCs w:val="24"/>
            <w:lang w:val="en-US"/>
            <w:rPrChange w:id="114" w:author="陆仪纯 Lu,Yichun" w:date="2023-04-06T12:15:00Z">
              <w:rPr>
                <w:rFonts w:hint="eastAsia"/>
                <w:spacing w:val="-3"/>
                <w:szCs w:val="24"/>
                <w:lang w:val="en-US"/>
              </w:rPr>
            </w:rPrChange>
          </w:rPr>
          <w:t>、专家</w:t>
        </w:r>
      </w:ins>
      <w:ins w:id="115" w:author="陆仪纯 Lu,Yichun" w:date="2023-04-06T12:11:00Z">
        <w:r>
          <w:rPr>
            <w:rFonts w:hint="eastAsia" w:ascii="仿宋" w:hAnsi="仿宋" w:eastAsia="仿宋"/>
            <w:spacing w:val="-3"/>
            <w:sz w:val="28"/>
            <w:szCs w:val="24"/>
            <w:lang w:val="en-US"/>
            <w:rPrChange w:id="116" w:author="陆仪纯 Lu,Yichun" w:date="2023-04-06T12:15:00Z">
              <w:rPr>
                <w:rFonts w:hint="eastAsia"/>
                <w:spacing w:val="-3"/>
                <w:szCs w:val="24"/>
                <w:lang w:val="en-US"/>
              </w:rPr>
            </w:rPrChange>
          </w:rPr>
          <w:t>遵守本条规定的保密及不披露义务。</w:t>
        </w:r>
      </w:ins>
      <w:ins w:id="117" w:author="陆仪纯 Lu,Yichun" w:date="2023-04-06T12:14:00Z">
        <w:r>
          <w:rPr>
            <w:rFonts w:hint="eastAsia" w:ascii="仿宋" w:hAnsi="仿宋" w:eastAsia="仿宋"/>
            <w:spacing w:val="-3"/>
            <w:sz w:val="28"/>
            <w:szCs w:val="24"/>
            <w:lang w:val="en-US"/>
            <w:rPrChange w:id="118" w:author="陆仪纯 Lu,Yichun" w:date="2023-04-06T12:15:00Z">
              <w:rPr>
                <w:rFonts w:hint="eastAsia"/>
                <w:spacing w:val="-3"/>
                <w:szCs w:val="24"/>
                <w:lang w:val="en-US"/>
              </w:rPr>
            </w:rPrChange>
          </w:rPr>
          <w:t>乙</w:t>
        </w:r>
      </w:ins>
      <w:ins w:id="119" w:author="陆仪纯 Lu,Yichun" w:date="2023-04-06T12:11:00Z">
        <w:r>
          <w:rPr>
            <w:rFonts w:hint="eastAsia" w:ascii="仿宋" w:hAnsi="仿宋" w:eastAsia="仿宋"/>
            <w:spacing w:val="-3"/>
            <w:sz w:val="28"/>
            <w:szCs w:val="24"/>
            <w:lang w:val="en-US"/>
            <w:rPrChange w:id="120" w:author="陆仪纯 Lu,Yichun" w:date="2023-04-06T12:15:00Z">
              <w:rPr>
                <w:rFonts w:hint="eastAsia"/>
                <w:spacing w:val="-3"/>
                <w:szCs w:val="24"/>
                <w:lang w:val="en-US"/>
              </w:rPr>
            </w:rPrChange>
          </w:rPr>
          <w:t>方应仅为本</w:t>
        </w:r>
      </w:ins>
      <w:ins w:id="121" w:author="陆仪纯 Lu,Yichun" w:date="2023-04-06T12:14:00Z">
        <w:r>
          <w:rPr>
            <w:rFonts w:hint="eastAsia" w:ascii="仿宋" w:hAnsi="仿宋" w:eastAsia="仿宋"/>
            <w:spacing w:val="-3"/>
            <w:sz w:val="28"/>
            <w:szCs w:val="24"/>
            <w:lang w:val="en-US"/>
            <w:rPrChange w:id="122" w:author="陆仪纯 Lu,Yichun" w:date="2023-04-06T12:15:00Z">
              <w:rPr>
                <w:rFonts w:hint="eastAsia"/>
                <w:spacing w:val="-3"/>
                <w:szCs w:val="24"/>
                <w:lang w:val="en-US"/>
              </w:rPr>
            </w:rPrChange>
          </w:rPr>
          <w:t>合同</w:t>
        </w:r>
      </w:ins>
      <w:ins w:id="123" w:author="陆仪纯 Lu,Yichun" w:date="2023-04-06T12:11:00Z">
        <w:r>
          <w:rPr>
            <w:rFonts w:hint="eastAsia" w:ascii="仿宋" w:hAnsi="仿宋" w:eastAsia="仿宋"/>
            <w:spacing w:val="-3"/>
            <w:sz w:val="28"/>
            <w:szCs w:val="24"/>
            <w:lang w:val="en-US"/>
            <w:rPrChange w:id="124" w:author="陆仪纯 Lu,Yichun" w:date="2023-04-06T12:15:00Z">
              <w:rPr>
                <w:rFonts w:hint="eastAsia"/>
                <w:spacing w:val="-3"/>
                <w:szCs w:val="24"/>
                <w:lang w:val="en-US"/>
              </w:rPr>
            </w:rPrChange>
          </w:rPr>
          <w:t>目的而复制和使用保密资料；乙方不得将本合同中的内容及在本合同执行过程中获得的</w:t>
        </w:r>
      </w:ins>
      <w:ins w:id="125" w:author="陆仪纯 Lu,Yichun" w:date="2023-04-06T12:12:00Z">
        <w:r>
          <w:rPr>
            <w:rFonts w:hint="eastAsia" w:ascii="仿宋" w:hAnsi="仿宋" w:eastAsia="仿宋"/>
            <w:spacing w:val="-3"/>
            <w:sz w:val="28"/>
            <w:szCs w:val="24"/>
            <w:lang w:val="en-US"/>
            <w:rPrChange w:id="126" w:author="陆仪纯 Lu,Yichun" w:date="2023-04-06T12:15:00Z">
              <w:rPr>
                <w:rFonts w:hint="eastAsia"/>
                <w:spacing w:val="-3"/>
                <w:szCs w:val="24"/>
                <w:lang w:val="en-US"/>
              </w:rPr>
            </w:rPrChange>
          </w:rPr>
          <w:t>甲</w:t>
        </w:r>
      </w:ins>
      <w:ins w:id="127" w:author="陆仪纯 Lu,Yichun" w:date="2023-04-06T12:11:00Z">
        <w:r>
          <w:rPr>
            <w:rFonts w:hint="eastAsia" w:ascii="仿宋" w:hAnsi="仿宋" w:eastAsia="仿宋"/>
            <w:spacing w:val="-3"/>
            <w:sz w:val="28"/>
            <w:szCs w:val="24"/>
            <w:lang w:val="en-US"/>
            <w:rPrChange w:id="128" w:author="陆仪纯 Lu,Yichun" w:date="2023-04-06T12:15:00Z">
              <w:rPr>
                <w:rFonts w:hint="eastAsia"/>
                <w:spacing w:val="-3"/>
                <w:szCs w:val="24"/>
                <w:lang w:val="en-US"/>
              </w:rPr>
            </w:rPrChange>
          </w:rPr>
          <w:t>方的商业信息向任何第三方泄露</w:t>
        </w:r>
      </w:ins>
      <w:ins w:id="129" w:author="陆仪纯 Lu,Yichun" w:date="2023-04-06T12:16:00Z">
        <w:r>
          <w:rPr>
            <w:rFonts w:hint="eastAsia" w:ascii="仿宋" w:hAnsi="仿宋" w:eastAsia="仿宋"/>
            <w:spacing w:val="-3"/>
            <w:sz w:val="28"/>
          </w:rPr>
          <w:t>，否则应向甲方承担违约责任，赔偿甲方因此产生的一切损失</w:t>
        </w:r>
      </w:ins>
      <w:ins w:id="130" w:author="陆仪纯 Lu,Yichun" w:date="2023-04-06T12:14:00Z">
        <w:r>
          <w:rPr>
            <w:rFonts w:hint="eastAsia" w:ascii="仿宋" w:hAnsi="仿宋" w:eastAsia="仿宋"/>
            <w:spacing w:val="-3"/>
            <w:sz w:val="28"/>
            <w:szCs w:val="24"/>
            <w:lang w:val="en-US"/>
            <w:rPrChange w:id="131" w:author="陆仪纯 Lu,Yichun" w:date="2023-04-06T12:15:00Z">
              <w:rPr>
                <w:rFonts w:hint="eastAsia"/>
                <w:spacing w:val="-3"/>
                <w:szCs w:val="24"/>
                <w:lang w:val="en-US"/>
              </w:rPr>
            </w:rPrChange>
          </w:rPr>
          <w:t>。</w:t>
        </w:r>
      </w:ins>
    </w:p>
    <w:p>
      <w:pPr>
        <w:tabs>
          <w:tab w:val="left" w:pos="1553"/>
        </w:tabs>
        <w:spacing w:before="191"/>
        <w:ind w:firstLine="548" w:firstLineChars="200"/>
        <w:jc w:val="left"/>
        <w:rPr>
          <w:ins w:id="133" w:author="陆仪纯 Lu,Yichun" w:date="2023-04-06T12:11:00Z"/>
          <w:rFonts w:hint="eastAsia" w:ascii="仿宋" w:hAnsi="仿宋" w:eastAsia="仿宋"/>
          <w:spacing w:val="-3"/>
          <w:sz w:val="28"/>
          <w:szCs w:val="24"/>
          <w:rPrChange w:id="134" w:author="陆仪纯 Lu,Yichun" w:date="2023-04-06T12:15:00Z">
            <w:rPr>
              <w:ins w:id="135" w:author="陆仪纯 Lu,Yichun" w:date="2023-04-06T12:11:00Z"/>
              <w:rFonts w:hint="eastAsia"/>
              <w:spacing w:val="-3"/>
              <w:szCs w:val="24"/>
            </w:rPr>
          </w:rPrChange>
        </w:rPr>
        <w:pPrChange w:id="132" w:author="陆仪纯 Lu,Yichun" w:date="2023-04-06T12:15:00Z">
          <w:pPr>
            <w:pStyle w:val="4"/>
            <w:spacing w:before="181"/>
          </w:pPr>
        </w:pPrChange>
      </w:pPr>
      <w:ins w:id="136" w:author="陆仪纯 Lu,Yichun" w:date="2023-04-06T12:15:00Z">
        <w:r>
          <w:rPr>
            <w:rFonts w:hint="eastAsia" w:ascii="仿宋" w:hAnsi="仿宋" w:eastAsia="仿宋"/>
            <w:spacing w:val="-3"/>
            <w:sz w:val="28"/>
            <w:szCs w:val="24"/>
            <w:lang w:val="en-US"/>
            <w:rPrChange w:id="137" w:author="陆仪纯 Lu,Yichun" w:date="2023-04-06T12:15:00Z">
              <w:rPr>
                <w:rFonts w:hint="eastAsia"/>
                <w:spacing w:val="-3"/>
                <w:szCs w:val="24"/>
                <w:lang w:val="en-US"/>
              </w:rPr>
            </w:rPrChange>
          </w:rPr>
          <w:t>（三）</w:t>
        </w:r>
      </w:ins>
      <w:ins w:id="138" w:author="陆仪纯 Lu,Yichun" w:date="2023-04-06T12:11:00Z">
        <w:r>
          <w:rPr>
            <w:rFonts w:hint="eastAsia" w:ascii="仿宋" w:hAnsi="仿宋" w:eastAsia="仿宋"/>
            <w:spacing w:val="-3"/>
            <w:sz w:val="28"/>
            <w:szCs w:val="24"/>
            <w:lang w:val="en-US"/>
            <w:rPrChange w:id="139" w:author="陆仪纯 Lu,Yichun" w:date="2023-04-06T12:15:00Z">
              <w:rPr>
                <w:rFonts w:hint="eastAsia"/>
                <w:spacing w:val="-3"/>
                <w:szCs w:val="24"/>
                <w:lang w:val="en-US"/>
              </w:rPr>
            </w:rPrChange>
          </w:rPr>
          <w:t>本保密义务应在本</w:t>
        </w:r>
      </w:ins>
      <w:ins w:id="140" w:author="陆仪纯 Lu,Yichun" w:date="2023-04-06T12:14:00Z">
        <w:r>
          <w:rPr>
            <w:rFonts w:hint="eastAsia" w:ascii="仿宋" w:hAnsi="仿宋" w:eastAsia="仿宋"/>
            <w:spacing w:val="-3"/>
            <w:sz w:val="28"/>
            <w:szCs w:val="24"/>
            <w:lang w:val="en-US"/>
            <w:rPrChange w:id="141" w:author="陆仪纯 Lu,Yichun" w:date="2023-04-06T12:15:00Z">
              <w:rPr>
                <w:rFonts w:hint="eastAsia"/>
                <w:spacing w:val="-3"/>
                <w:szCs w:val="24"/>
                <w:lang w:val="en-US"/>
              </w:rPr>
            </w:rPrChange>
          </w:rPr>
          <w:t>合同</w:t>
        </w:r>
      </w:ins>
      <w:ins w:id="142" w:author="陆仪纯 Lu,Yichun" w:date="2023-04-06T12:11:00Z">
        <w:r>
          <w:rPr>
            <w:rFonts w:hint="eastAsia" w:ascii="仿宋" w:hAnsi="仿宋" w:eastAsia="仿宋"/>
            <w:spacing w:val="-3"/>
            <w:sz w:val="28"/>
            <w:szCs w:val="24"/>
            <w:lang w:val="en-US"/>
            <w:rPrChange w:id="143" w:author="陆仪纯 Lu,Yichun" w:date="2023-04-06T12:15:00Z">
              <w:rPr>
                <w:rFonts w:hint="eastAsia"/>
                <w:spacing w:val="-3"/>
                <w:szCs w:val="24"/>
                <w:lang w:val="en-US"/>
              </w:rPr>
            </w:rPrChange>
          </w:rPr>
          <w:t>期满、解除或终止后仍然有效。</w:t>
        </w:r>
      </w:ins>
    </w:p>
    <w:p>
      <w:pPr>
        <w:pStyle w:val="4"/>
        <w:spacing w:before="181"/>
        <w:rPr>
          <w:spacing w:val="-3"/>
          <w:szCs w:val="24"/>
        </w:rPr>
      </w:pPr>
      <w:ins w:id="144" w:author="陆仪纯 Lu,Yichun" w:date="2023-04-06T12:11:00Z">
        <w:r>
          <w:rPr>
            <w:rFonts w:hint="eastAsia"/>
            <w:spacing w:val="-3"/>
            <w:szCs w:val="24"/>
          </w:rPr>
          <w:t>七、</w:t>
        </w:r>
      </w:ins>
      <w:r>
        <w:rPr>
          <w:rFonts w:hint="eastAsia"/>
          <w:spacing w:val="-3"/>
          <w:szCs w:val="24"/>
        </w:rPr>
        <w:t>本合同的订立、</w:t>
      </w:r>
      <w:r>
        <w:rPr>
          <w:spacing w:val="-3"/>
          <w:szCs w:val="24"/>
        </w:rPr>
        <w:t>解释、履行及争议解决，均适用中华人民共和国法律。</w:t>
      </w:r>
    </w:p>
    <w:p>
      <w:pPr>
        <w:tabs>
          <w:tab w:val="left" w:pos="1481"/>
        </w:tabs>
        <w:spacing w:before="186"/>
        <w:jc w:val="left"/>
        <w:rPr>
          <w:rFonts w:ascii="仿宋" w:hAnsi="仿宋" w:eastAsia="仿宋" w:cs="仿宋"/>
          <w:sz w:val="28"/>
          <w:szCs w:val="28"/>
        </w:rPr>
      </w:pPr>
      <w:ins w:id="145" w:author="陆仪纯 Lu,Yichun" w:date="2023-04-06T12:11:00Z">
        <w:bookmarkStart w:id="0" w:name="6.争议解决"/>
        <w:bookmarkEnd w:id="0"/>
        <w:bookmarkStart w:id="1" w:name="_Toc8504"/>
        <w:r>
          <w:rPr>
            <w:rFonts w:hint="eastAsia" w:ascii="仿宋" w:hAnsi="仿宋" w:eastAsia="仿宋" w:cs="仿宋"/>
            <w:sz w:val="28"/>
            <w:szCs w:val="28"/>
          </w:rPr>
          <w:t>八</w:t>
        </w:r>
      </w:ins>
      <w:del w:id="146" w:author="陆仪纯 Lu,Yichun" w:date="2023-04-06T12:11:00Z">
        <w:r>
          <w:rPr>
            <w:rFonts w:hint="eastAsia" w:ascii="仿宋" w:hAnsi="仿宋" w:eastAsia="仿宋" w:cs="仿宋"/>
            <w:sz w:val="28"/>
            <w:szCs w:val="28"/>
          </w:rPr>
          <w:delText>七</w:delText>
        </w:r>
      </w:del>
      <w:r>
        <w:rPr>
          <w:rFonts w:hint="eastAsia" w:ascii="仿宋" w:hAnsi="仿宋" w:eastAsia="仿宋" w:cs="仿宋"/>
          <w:sz w:val="28"/>
          <w:szCs w:val="28"/>
        </w:rPr>
        <w:t>、争议解决</w:t>
      </w:r>
      <w:bookmarkEnd w:id="1"/>
    </w:p>
    <w:p>
      <w:pPr>
        <w:tabs>
          <w:tab w:val="left" w:pos="1553"/>
        </w:tabs>
        <w:spacing w:before="191"/>
        <w:ind w:firstLine="548" w:firstLineChars="200"/>
        <w:jc w:val="left"/>
        <w:rPr>
          <w:rFonts w:ascii="仿宋" w:hAnsi="仿宋" w:eastAsia="仿宋"/>
        </w:rPr>
      </w:pPr>
      <w:r>
        <w:rPr>
          <w:rFonts w:hint="eastAsia" w:ascii="仿宋" w:hAnsi="仿宋" w:eastAsia="仿宋"/>
          <w:spacing w:val="-3"/>
          <w:sz w:val="28"/>
        </w:rPr>
        <w:t>（一）</w:t>
      </w:r>
      <w:r>
        <w:rPr>
          <w:rFonts w:ascii="仿宋" w:hAnsi="仿宋" w:eastAsia="仿宋"/>
          <w:spacing w:val="-3"/>
          <w:sz w:val="28"/>
        </w:rPr>
        <w:t>因合同及合同有关事项发生的争议，双方应本着诚实信用原则，通过友好协商解决</w:t>
      </w:r>
      <w:r>
        <w:rPr>
          <w:rFonts w:ascii="仿宋" w:hAnsi="仿宋" w:eastAsia="仿宋"/>
        </w:rPr>
        <w:t>。</w:t>
      </w:r>
    </w:p>
    <w:p>
      <w:pPr>
        <w:tabs>
          <w:tab w:val="left" w:pos="1553"/>
        </w:tabs>
        <w:spacing w:line="372" w:lineRule="auto"/>
        <w:ind w:right="651" w:firstLine="540" w:firstLineChars="200"/>
        <w:rPr>
          <w:rFonts w:ascii="仿宋" w:hAnsi="仿宋" w:eastAsia="仿宋"/>
          <w:spacing w:val="-3"/>
          <w:sz w:val="28"/>
        </w:rPr>
      </w:pPr>
      <w:r>
        <w:rPr>
          <w:rFonts w:hint="eastAsia" w:ascii="仿宋" w:hAnsi="仿宋" w:eastAsia="仿宋"/>
          <w:spacing w:val="-5"/>
          <w:sz w:val="28"/>
        </w:rPr>
        <w:t>（二）</w:t>
      </w:r>
      <w:r>
        <w:rPr>
          <w:rFonts w:ascii="仿宋" w:hAnsi="仿宋" w:eastAsia="仿宋"/>
          <w:spacing w:val="-5"/>
          <w:sz w:val="28"/>
        </w:rPr>
        <w:t>如甲乙双方对合同及合同有关事项发生的争议无法协商解决时，</w:t>
      </w:r>
      <w:del w:id="147" w:author="admin_st" w:date="2023-04-06T14:50:08Z">
        <w:r>
          <w:rPr>
            <w:rFonts w:ascii="仿宋" w:hAnsi="仿宋" w:eastAsia="仿宋"/>
            <w:spacing w:val="-5"/>
            <w:sz w:val="28"/>
          </w:rPr>
          <w:delText xml:space="preserve"> </w:delText>
        </w:r>
      </w:del>
      <w:r>
        <w:rPr>
          <w:rFonts w:ascii="仿宋" w:hAnsi="仿宋" w:eastAsia="仿宋"/>
          <w:spacing w:val="-3"/>
          <w:sz w:val="28"/>
        </w:rPr>
        <w:t>选择甲方所在地人民法院起诉。</w:t>
      </w:r>
    </w:p>
    <w:p>
      <w:pPr>
        <w:tabs>
          <w:tab w:val="left" w:pos="1553"/>
        </w:tabs>
        <w:spacing w:line="372" w:lineRule="auto"/>
        <w:ind w:right="651"/>
        <w:rPr>
          <w:rFonts w:ascii="仿宋" w:hAnsi="仿宋" w:eastAsia="仿宋"/>
          <w:spacing w:val="-3"/>
          <w:sz w:val="28"/>
        </w:rPr>
      </w:pPr>
      <w:ins w:id="148" w:author="陆仪纯 Lu,Yichun" w:date="2023-04-06T12:15:00Z">
        <w:r>
          <w:rPr>
            <w:rFonts w:hint="eastAsia" w:ascii="仿宋" w:hAnsi="仿宋" w:eastAsia="仿宋"/>
            <w:spacing w:val="-3"/>
            <w:sz w:val="28"/>
          </w:rPr>
          <w:t>九</w:t>
        </w:r>
      </w:ins>
      <w:del w:id="149" w:author="陆仪纯 Lu,Yichun" w:date="2023-04-06T12:15:00Z">
        <w:r>
          <w:rPr>
            <w:rFonts w:hint="eastAsia" w:ascii="仿宋" w:hAnsi="仿宋" w:eastAsia="仿宋"/>
            <w:spacing w:val="-3"/>
            <w:sz w:val="28"/>
          </w:rPr>
          <w:delText>八</w:delText>
        </w:r>
      </w:del>
      <w:r>
        <w:rPr>
          <w:rFonts w:hint="eastAsia" w:ascii="仿宋" w:hAnsi="仿宋" w:eastAsia="仿宋"/>
          <w:spacing w:val="-3"/>
          <w:sz w:val="28"/>
        </w:rPr>
        <w:t>、违约责任</w:t>
      </w:r>
    </w:p>
    <w:p>
      <w:pPr>
        <w:tabs>
          <w:tab w:val="left" w:pos="1553"/>
        </w:tabs>
        <w:spacing w:line="372" w:lineRule="auto"/>
        <w:ind w:right="651" w:firstLine="548" w:firstLineChars="200"/>
        <w:rPr>
          <w:ins w:id="150" w:author="admin_st" w:date="2023-04-06T14:51:59Z"/>
          <w:rFonts w:hint="eastAsia" w:ascii="仿宋" w:hAnsi="仿宋" w:eastAsia="仿宋"/>
          <w:spacing w:val="-3"/>
          <w:sz w:val="28"/>
          <w:lang w:val="en-US" w:eastAsia="zh-Hans"/>
        </w:rPr>
      </w:pPr>
      <w:r>
        <w:rPr>
          <w:rFonts w:hint="eastAsia" w:ascii="仿宋" w:hAnsi="仿宋" w:eastAsia="仿宋"/>
          <w:spacing w:val="-3"/>
          <w:sz w:val="28"/>
        </w:rPr>
        <w:t>（一）因乙方原因未按甲方要求的时间地点提供技术服务，每延迟一天按照合同金额的3‰作为违约金</w:t>
      </w:r>
      <w:del w:id="151" w:author="陆仪纯 Lu,Yichun" w:date="2023-04-06T12:07:00Z">
        <w:r>
          <w:rPr>
            <w:rFonts w:hint="eastAsia" w:ascii="仿宋" w:hAnsi="仿宋" w:eastAsia="仿宋"/>
            <w:spacing w:val="-3"/>
            <w:sz w:val="28"/>
          </w:rPr>
          <w:delText>，最高不超过合同总价款的10%</w:delText>
        </w:r>
      </w:del>
      <w:r>
        <w:rPr>
          <w:rFonts w:hint="eastAsia" w:ascii="仿宋" w:hAnsi="仿宋" w:eastAsia="仿宋"/>
          <w:spacing w:val="-3"/>
          <w:sz w:val="28"/>
        </w:rPr>
        <w:t>。</w:t>
      </w:r>
      <w:ins w:id="152" w:author="admin_st" w:date="2023-04-06T14:51:17Z">
        <w:r>
          <w:rPr>
            <w:rFonts w:hint="eastAsia" w:ascii="仿宋" w:hAnsi="仿宋" w:eastAsia="仿宋"/>
            <w:spacing w:val="-3"/>
            <w:sz w:val="28"/>
            <w:lang w:val="en-US" w:eastAsia="zh-Hans"/>
          </w:rPr>
          <w:t>延迟</w:t>
        </w:r>
      </w:ins>
      <w:ins w:id="153" w:author="admin_st" w:date="2023-04-06T14:50:53Z">
        <w:r>
          <w:rPr>
            <w:rFonts w:hint="eastAsia" w:ascii="仿宋" w:hAnsi="仿宋" w:eastAsia="仿宋"/>
            <w:spacing w:val="-3"/>
            <w:sz w:val="28"/>
            <w:lang w:val="en-US" w:eastAsia="zh-Hans"/>
          </w:rPr>
          <w:t>超过</w:t>
        </w:r>
      </w:ins>
      <w:ins w:id="154" w:author="admin_st" w:date="2023-04-06T14:51:00Z">
        <w:r>
          <w:rPr>
            <w:rFonts w:hint="eastAsia" w:ascii="仿宋" w:hAnsi="仿宋" w:eastAsia="仿宋"/>
            <w:spacing w:val="-3"/>
            <w:sz w:val="28"/>
            <w:highlight w:val="yellow"/>
            <w:lang w:val="en-US" w:eastAsia="zh-Hans"/>
            <w:rPrChange w:id="155" w:author="admin_st" w:date="2023-04-06T14:51:49Z">
              <w:rPr>
                <w:rFonts w:hint="eastAsia" w:ascii="仿宋" w:hAnsi="仿宋" w:eastAsia="仿宋"/>
                <w:spacing w:val="-3"/>
                <w:sz w:val="28"/>
                <w:lang w:val="en-US" w:eastAsia="zh-Hans"/>
              </w:rPr>
            </w:rPrChange>
          </w:rPr>
          <w:t>【</w:t>
        </w:r>
      </w:ins>
      <w:ins w:id="157" w:author="admin_st" w:date="2023-04-06T14:51:02Z">
        <w:r>
          <w:rPr>
            <w:rFonts w:hint="default" w:ascii="仿宋" w:hAnsi="仿宋" w:eastAsia="仿宋"/>
            <w:spacing w:val="-3"/>
            <w:sz w:val="28"/>
            <w:highlight w:val="yellow"/>
            <w:lang w:eastAsia="zh-Hans"/>
            <w:rPrChange w:id="158" w:author="admin_st" w:date="2023-04-06T14:51:49Z">
              <w:rPr>
                <w:rFonts w:hint="default" w:ascii="仿宋" w:hAnsi="仿宋" w:eastAsia="仿宋"/>
                <w:spacing w:val="-3"/>
                <w:sz w:val="28"/>
                <w:lang w:eastAsia="zh-Hans"/>
              </w:rPr>
            </w:rPrChange>
          </w:rPr>
          <w:t>30</w:t>
        </w:r>
      </w:ins>
      <w:ins w:id="160" w:author="admin_st" w:date="2023-04-06T14:51:00Z">
        <w:r>
          <w:rPr>
            <w:rFonts w:hint="eastAsia" w:ascii="仿宋" w:hAnsi="仿宋" w:eastAsia="仿宋"/>
            <w:spacing w:val="-3"/>
            <w:sz w:val="28"/>
            <w:highlight w:val="yellow"/>
            <w:lang w:val="en-US" w:eastAsia="zh-Hans"/>
            <w:rPrChange w:id="161" w:author="admin_st" w:date="2023-04-06T14:51:49Z">
              <w:rPr>
                <w:rFonts w:hint="eastAsia" w:ascii="仿宋" w:hAnsi="仿宋" w:eastAsia="仿宋"/>
                <w:spacing w:val="-3"/>
                <w:sz w:val="28"/>
                <w:lang w:val="en-US" w:eastAsia="zh-Hans"/>
              </w:rPr>
            </w:rPrChange>
          </w:rPr>
          <w:t>】</w:t>
        </w:r>
      </w:ins>
      <w:ins w:id="163" w:author="admin_st" w:date="2023-04-06T14:51:07Z">
        <w:r>
          <w:rPr>
            <w:rFonts w:hint="eastAsia" w:ascii="仿宋" w:hAnsi="仿宋" w:eastAsia="仿宋"/>
            <w:spacing w:val="-3"/>
            <w:sz w:val="28"/>
            <w:lang w:val="en-US" w:eastAsia="zh-Hans"/>
          </w:rPr>
          <w:t>天的</w:t>
        </w:r>
      </w:ins>
      <w:ins w:id="164" w:author="admin_st" w:date="2023-04-06T14:51:19Z">
        <w:r>
          <w:rPr>
            <w:rFonts w:hint="eastAsia" w:ascii="仿宋" w:hAnsi="仿宋" w:eastAsia="仿宋"/>
            <w:spacing w:val="-3"/>
            <w:sz w:val="28"/>
            <w:lang w:val="en-US" w:eastAsia="zh-Hans"/>
          </w:rPr>
          <w:t>，</w:t>
        </w:r>
      </w:ins>
      <w:ins w:id="165" w:author="admin_st" w:date="2023-04-06T14:51:20Z">
        <w:r>
          <w:rPr>
            <w:rFonts w:hint="eastAsia" w:ascii="仿宋" w:hAnsi="仿宋" w:eastAsia="仿宋"/>
            <w:spacing w:val="-3"/>
            <w:sz w:val="28"/>
            <w:lang w:val="en-US" w:eastAsia="zh-Hans"/>
          </w:rPr>
          <w:t>甲方</w:t>
        </w:r>
      </w:ins>
      <w:ins w:id="166" w:author="admin_st" w:date="2023-04-06T14:51:21Z">
        <w:r>
          <w:rPr>
            <w:rFonts w:hint="eastAsia" w:ascii="仿宋" w:hAnsi="仿宋" w:eastAsia="仿宋"/>
            <w:spacing w:val="-3"/>
            <w:sz w:val="28"/>
            <w:lang w:val="en-US" w:eastAsia="zh-Hans"/>
          </w:rPr>
          <w:t>有权</w:t>
        </w:r>
      </w:ins>
      <w:ins w:id="167" w:author="admin_st" w:date="2023-04-06T14:51:22Z">
        <w:r>
          <w:rPr>
            <w:rFonts w:hint="eastAsia" w:ascii="仿宋" w:hAnsi="仿宋" w:eastAsia="仿宋"/>
            <w:spacing w:val="-3"/>
            <w:sz w:val="28"/>
            <w:lang w:val="en-US" w:eastAsia="zh-Hans"/>
          </w:rPr>
          <w:t>解除</w:t>
        </w:r>
      </w:ins>
      <w:ins w:id="168" w:author="admin_st" w:date="2023-04-06T14:51:24Z">
        <w:r>
          <w:rPr>
            <w:rFonts w:hint="eastAsia" w:ascii="仿宋" w:hAnsi="仿宋" w:eastAsia="仿宋"/>
            <w:spacing w:val="-3"/>
            <w:sz w:val="28"/>
            <w:lang w:val="en-US" w:eastAsia="zh-Hans"/>
          </w:rPr>
          <w:t>本</w:t>
        </w:r>
      </w:ins>
      <w:ins w:id="169" w:author="admin_st" w:date="2023-04-06T15:02:25Z">
        <w:r>
          <w:rPr>
            <w:rFonts w:hint="eastAsia" w:ascii="仿宋" w:hAnsi="仿宋" w:eastAsia="仿宋"/>
            <w:spacing w:val="-3"/>
            <w:sz w:val="28"/>
            <w:lang w:val="en-US" w:eastAsia="zh-Hans"/>
          </w:rPr>
          <w:t>合同</w:t>
        </w:r>
      </w:ins>
      <w:ins w:id="170" w:author="admin_st" w:date="2023-04-06T14:51:24Z">
        <w:r>
          <w:rPr>
            <w:rFonts w:hint="eastAsia" w:ascii="仿宋" w:hAnsi="仿宋" w:eastAsia="仿宋"/>
            <w:spacing w:val="-3"/>
            <w:sz w:val="28"/>
            <w:lang w:val="en-US" w:eastAsia="zh-Hans"/>
          </w:rPr>
          <w:t>，</w:t>
        </w:r>
      </w:ins>
      <w:ins w:id="171" w:author="admin_st" w:date="2023-04-06T14:51:25Z">
        <w:r>
          <w:rPr>
            <w:rFonts w:hint="eastAsia" w:ascii="仿宋" w:hAnsi="仿宋" w:eastAsia="仿宋"/>
            <w:spacing w:val="-3"/>
            <w:sz w:val="28"/>
            <w:lang w:val="en-US" w:eastAsia="zh-Hans"/>
          </w:rPr>
          <w:t>并要求</w:t>
        </w:r>
      </w:ins>
      <w:ins w:id="172" w:author="admin_st" w:date="2023-04-06T14:51:27Z">
        <w:r>
          <w:rPr>
            <w:rFonts w:hint="eastAsia" w:ascii="仿宋" w:hAnsi="仿宋" w:eastAsia="仿宋"/>
            <w:spacing w:val="-3"/>
            <w:sz w:val="28"/>
            <w:lang w:val="en-US" w:eastAsia="zh-Hans"/>
          </w:rPr>
          <w:t>乙方</w:t>
        </w:r>
      </w:ins>
      <w:ins w:id="173" w:author="admin_st" w:date="2023-04-06T14:51:29Z">
        <w:r>
          <w:rPr>
            <w:rFonts w:hint="eastAsia" w:ascii="仿宋" w:hAnsi="仿宋" w:eastAsia="仿宋"/>
            <w:spacing w:val="-3"/>
            <w:sz w:val="28"/>
            <w:lang w:val="en-US" w:eastAsia="zh-Hans"/>
          </w:rPr>
          <w:t>支付</w:t>
        </w:r>
      </w:ins>
      <w:ins w:id="174" w:author="admin_st" w:date="2023-04-06T14:51:32Z">
        <w:r>
          <w:rPr>
            <w:rFonts w:hint="default" w:ascii="仿宋" w:hAnsi="仿宋" w:eastAsia="仿宋"/>
            <w:spacing w:val="-3"/>
            <w:sz w:val="28"/>
            <w:highlight w:val="yellow"/>
            <w:lang w:eastAsia="zh-Hans"/>
            <w:rPrChange w:id="175" w:author="admin_st" w:date="2023-04-06T14:51:44Z">
              <w:rPr>
                <w:rFonts w:hint="default" w:ascii="仿宋" w:hAnsi="仿宋" w:eastAsia="仿宋"/>
                <w:spacing w:val="-3"/>
                <w:sz w:val="28"/>
                <w:lang w:eastAsia="zh-Hans"/>
              </w:rPr>
            </w:rPrChange>
          </w:rPr>
          <w:t>10</w:t>
        </w:r>
      </w:ins>
      <w:ins w:id="177" w:author="admin_st" w:date="2023-04-06T14:51:33Z">
        <w:r>
          <w:rPr>
            <w:rFonts w:hint="default" w:ascii="仿宋" w:hAnsi="仿宋" w:eastAsia="仿宋"/>
            <w:spacing w:val="-3"/>
            <w:sz w:val="28"/>
            <w:highlight w:val="yellow"/>
            <w:lang w:eastAsia="zh-Hans"/>
            <w:rPrChange w:id="178" w:author="admin_st" w:date="2023-04-06T14:51:44Z">
              <w:rPr>
                <w:rFonts w:hint="default" w:ascii="仿宋" w:hAnsi="仿宋" w:eastAsia="仿宋"/>
                <w:spacing w:val="-3"/>
                <w:sz w:val="28"/>
                <w:lang w:eastAsia="zh-Hans"/>
              </w:rPr>
            </w:rPrChange>
          </w:rPr>
          <w:t>%</w:t>
        </w:r>
      </w:ins>
      <w:ins w:id="180" w:author="admin_st" w:date="2023-04-06T14:51:33Z">
        <w:r>
          <w:rPr>
            <w:rFonts w:hint="eastAsia" w:ascii="仿宋" w:hAnsi="仿宋" w:eastAsia="仿宋"/>
            <w:spacing w:val="-3"/>
            <w:sz w:val="28"/>
            <w:highlight w:val="yellow"/>
            <w:lang w:val="en-US" w:eastAsia="zh-Hans"/>
            <w:rPrChange w:id="181" w:author="admin_st" w:date="2023-04-06T14:51:44Z">
              <w:rPr>
                <w:rFonts w:hint="eastAsia" w:ascii="仿宋" w:hAnsi="仿宋" w:eastAsia="仿宋"/>
                <w:spacing w:val="-3"/>
                <w:sz w:val="28"/>
                <w:lang w:val="en-US" w:eastAsia="zh-Hans"/>
              </w:rPr>
            </w:rPrChange>
          </w:rPr>
          <w:t>的</w:t>
        </w:r>
      </w:ins>
      <w:ins w:id="183" w:author="admin_st" w:date="2023-04-06T14:51:34Z">
        <w:r>
          <w:rPr>
            <w:rFonts w:hint="eastAsia" w:ascii="仿宋" w:hAnsi="仿宋" w:eastAsia="仿宋"/>
            <w:spacing w:val="-3"/>
            <w:sz w:val="28"/>
            <w:lang w:val="en-US" w:eastAsia="zh-Hans"/>
          </w:rPr>
          <w:t>违约金</w:t>
        </w:r>
      </w:ins>
      <w:ins w:id="184" w:author="admin_st" w:date="2023-04-06T14:51:35Z">
        <w:r>
          <w:rPr>
            <w:rFonts w:hint="eastAsia" w:ascii="仿宋" w:hAnsi="仿宋" w:eastAsia="仿宋"/>
            <w:spacing w:val="-3"/>
            <w:sz w:val="28"/>
            <w:lang w:val="en-US" w:eastAsia="zh-Hans"/>
          </w:rPr>
          <w:t>。</w:t>
        </w:r>
      </w:ins>
    </w:p>
    <w:p>
      <w:pPr>
        <w:tabs>
          <w:tab w:val="left" w:pos="1553"/>
        </w:tabs>
        <w:spacing w:line="372" w:lineRule="auto"/>
        <w:ind w:right="651" w:firstLine="548" w:firstLineChars="200"/>
        <w:rPr>
          <w:ins w:id="185" w:author="admin_st" w:date="2023-04-06T14:53:21Z"/>
          <w:rFonts w:hint="eastAsia" w:ascii="仿宋" w:hAnsi="仿宋" w:eastAsia="仿宋"/>
          <w:spacing w:val="-3"/>
          <w:sz w:val="28"/>
          <w:lang w:val="en-US" w:eastAsia="zh-Hans"/>
        </w:rPr>
      </w:pPr>
      <w:ins w:id="186" w:author="admin_st" w:date="2023-04-06T14:52:01Z">
        <w:r>
          <w:rPr>
            <w:rFonts w:hint="eastAsia" w:ascii="仿宋" w:hAnsi="仿宋" w:eastAsia="仿宋"/>
            <w:spacing w:val="-3"/>
            <w:sz w:val="28"/>
            <w:lang w:val="en-US" w:eastAsia="zh-Hans"/>
          </w:rPr>
          <w:t>（</w:t>
        </w:r>
      </w:ins>
      <w:ins w:id="187" w:author="admin_st" w:date="2023-04-06T14:52:06Z">
        <w:r>
          <w:rPr>
            <w:rFonts w:hint="eastAsia" w:ascii="仿宋" w:hAnsi="仿宋" w:eastAsia="仿宋"/>
            <w:spacing w:val="-3"/>
            <w:sz w:val="28"/>
            <w:lang w:val="en-US" w:eastAsia="zh-Hans"/>
          </w:rPr>
          <w:t>二</w:t>
        </w:r>
      </w:ins>
      <w:ins w:id="188" w:author="admin_st" w:date="2023-04-06T14:52:01Z">
        <w:r>
          <w:rPr>
            <w:rFonts w:hint="eastAsia" w:ascii="仿宋" w:hAnsi="仿宋" w:eastAsia="仿宋"/>
            <w:spacing w:val="-3"/>
            <w:sz w:val="28"/>
            <w:lang w:val="en-US" w:eastAsia="zh-Hans"/>
          </w:rPr>
          <w:t>）</w:t>
        </w:r>
      </w:ins>
      <w:ins w:id="189" w:author="admin_st" w:date="2023-04-06T14:52:08Z">
        <w:r>
          <w:rPr>
            <w:rFonts w:hint="eastAsia" w:ascii="仿宋" w:hAnsi="仿宋" w:eastAsia="仿宋"/>
            <w:spacing w:val="-3"/>
            <w:sz w:val="28"/>
            <w:lang w:val="en-US" w:eastAsia="zh-Hans"/>
          </w:rPr>
          <w:t>因</w:t>
        </w:r>
      </w:ins>
      <w:ins w:id="190" w:author="admin_st" w:date="2023-04-06T14:52:10Z">
        <w:r>
          <w:rPr>
            <w:rFonts w:hint="eastAsia" w:ascii="仿宋" w:hAnsi="仿宋" w:eastAsia="仿宋"/>
            <w:spacing w:val="-3"/>
            <w:sz w:val="28"/>
            <w:lang w:val="en-US" w:eastAsia="zh-Hans"/>
          </w:rPr>
          <w:t>乙方</w:t>
        </w:r>
      </w:ins>
      <w:ins w:id="191" w:author="admin_st" w:date="2023-04-06T14:52:11Z">
        <w:r>
          <w:rPr>
            <w:rFonts w:hint="eastAsia" w:ascii="仿宋" w:hAnsi="仿宋" w:eastAsia="仿宋"/>
            <w:spacing w:val="-3"/>
            <w:sz w:val="28"/>
            <w:lang w:val="en-US" w:eastAsia="zh-Hans"/>
          </w:rPr>
          <w:t>原因</w:t>
        </w:r>
      </w:ins>
      <w:ins w:id="192" w:author="admin_st" w:date="2023-04-06T14:52:15Z">
        <w:r>
          <w:rPr>
            <w:rFonts w:hint="eastAsia" w:ascii="仿宋" w:hAnsi="仿宋" w:eastAsia="仿宋"/>
            <w:spacing w:val="-3"/>
            <w:sz w:val="28"/>
            <w:lang w:val="en-US" w:eastAsia="zh-Hans"/>
          </w:rPr>
          <w:t>乙方提供</w:t>
        </w:r>
      </w:ins>
      <w:ins w:id="193" w:author="admin_st" w:date="2023-04-06T14:52:16Z">
        <w:r>
          <w:rPr>
            <w:rFonts w:hint="eastAsia" w:ascii="仿宋" w:hAnsi="仿宋" w:eastAsia="仿宋"/>
            <w:spacing w:val="-3"/>
            <w:sz w:val="28"/>
            <w:lang w:val="en-US" w:eastAsia="zh-Hans"/>
          </w:rPr>
          <w:t>的</w:t>
        </w:r>
      </w:ins>
      <w:ins w:id="194" w:author="admin_st" w:date="2023-04-06T14:52:17Z">
        <w:r>
          <w:rPr>
            <w:rFonts w:hint="eastAsia" w:ascii="仿宋" w:hAnsi="仿宋" w:eastAsia="仿宋"/>
            <w:spacing w:val="-3"/>
            <w:sz w:val="28"/>
            <w:lang w:val="en-US" w:eastAsia="zh-Hans"/>
          </w:rPr>
          <w:t>支付</w:t>
        </w:r>
      </w:ins>
      <w:ins w:id="195" w:author="admin_st" w:date="2023-04-06T14:52:18Z">
        <w:r>
          <w:rPr>
            <w:rFonts w:hint="eastAsia" w:ascii="仿宋" w:hAnsi="仿宋" w:eastAsia="仿宋"/>
            <w:spacing w:val="-3"/>
            <w:sz w:val="28"/>
            <w:lang w:val="en-US" w:eastAsia="zh-Hans"/>
          </w:rPr>
          <w:t>服务</w:t>
        </w:r>
      </w:ins>
      <w:ins w:id="196" w:author="admin_st" w:date="2023-04-06T14:52:27Z">
        <w:r>
          <w:rPr>
            <w:rFonts w:hint="eastAsia" w:ascii="仿宋" w:hAnsi="仿宋" w:eastAsia="仿宋"/>
            <w:spacing w:val="-3"/>
            <w:sz w:val="28"/>
            <w:lang w:val="en-US" w:eastAsia="zh-Hans"/>
          </w:rPr>
          <w:t>不符合</w:t>
        </w:r>
      </w:ins>
      <w:ins w:id="197" w:author="admin_st" w:date="2023-04-06T14:52:28Z">
        <w:r>
          <w:rPr>
            <w:rFonts w:hint="eastAsia" w:ascii="仿宋" w:hAnsi="仿宋" w:eastAsia="仿宋"/>
            <w:spacing w:val="-3"/>
            <w:sz w:val="28"/>
            <w:lang w:val="en-US" w:eastAsia="zh-Hans"/>
          </w:rPr>
          <w:t>合同</w:t>
        </w:r>
      </w:ins>
      <w:ins w:id="198" w:author="admin_st" w:date="2023-04-06T14:52:29Z">
        <w:r>
          <w:rPr>
            <w:rFonts w:hint="eastAsia" w:ascii="仿宋" w:hAnsi="仿宋" w:eastAsia="仿宋"/>
            <w:spacing w:val="-3"/>
            <w:sz w:val="28"/>
            <w:lang w:val="en-US" w:eastAsia="zh-Hans"/>
          </w:rPr>
          <w:t>要求的</w:t>
        </w:r>
      </w:ins>
      <w:ins w:id="199" w:author="admin_st" w:date="2023-04-06T14:52:30Z">
        <w:r>
          <w:rPr>
            <w:rFonts w:hint="eastAsia" w:ascii="仿宋" w:hAnsi="仿宋" w:eastAsia="仿宋"/>
            <w:spacing w:val="-3"/>
            <w:sz w:val="28"/>
            <w:lang w:val="en-US" w:eastAsia="zh-Hans"/>
          </w:rPr>
          <w:t>，</w:t>
        </w:r>
      </w:ins>
      <w:ins w:id="200" w:author="admin_st" w:date="2023-04-06T14:52:47Z">
        <w:r>
          <w:rPr>
            <w:rFonts w:hint="eastAsia" w:ascii="仿宋" w:hAnsi="仿宋" w:eastAsia="仿宋"/>
            <w:spacing w:val="-3"/>
            <w:sz w:val="28"/>
            <w:lang w:val="en-US" w:eastAsia="zh-Hans"/>
          </w:rPr>
          <w:t>经甲方</w:t>
        </w:r>
      </w:ins>
      <w:ins w:id="201" w:author="admin_st" w:date="2023-04-06T14:52:53Z">
        <w:r>
          <w:rPr>
            <w:rFonts w:hint="eastAsia" w:ascii="仿宋" w:hAnsi="仿宋" w:eastAsia="仿宋"/>
            <w:spacing w:val="-3"/>
            <w:sz w:val="28"/>
            <w:lang w:val="en-US" w:eastAsia="zh-Hans"/>
          </w:rPr>
          <w:t>通知</w:t>
        </w:r>
      </w:ins>
      <w:ins w:id="202" w:author="admin_st" w:date="2023-04-06T14:52:54Z">
        <w:r>
          <w:rPr>
            <w:rFonts w:hint="eastAsia" w:ascii="仿宋" w:hAnsi="仿宋" w:eastAsia="仿宋"/>
            <w:spacing w:val="-3"/>
            <w:sz w:val="28"/>
            <w:lang w:val="en-US" w:eastAsia="zh-Hans"/>
          </w:rPr>
          <w:t>整改后</w:t>
        </w:r>
      </w:ins>
      <w:ins w:id="203" w:author="admin_st" w:date="2023-04-06T14:53:00Z">
        <w:r>
          <w:rPr>
            <w:rFonts w:hint="eastAsia" w:ascii="仿宋" w:hAnsi="仿宋" w:eastAsia="仿宋"/>
            <w:spacing w:val="-3"/>
            <w:sz w:val="28"/>
            <w:lang w:val="en-US" w:eastAsia="zh-Hans"/>
          </w:rPr>
          <w:t>仍</w:t>
        </w:r>
      </w:ins>
      <w:ins w:id="204" w:author="admin_st" w:date="2023-04-06T14:53:13Z">
        <w:r>
          <w:rPr>
            <w:rFonts w:hint="eastAsia" w:ascii="仿宋" w:hAnsi="仿宋" w:eastAsia="仿宋"/>
            <w:spacing w:val="-3"/>
            <w:sz w:val="28"/>
            <w:lang w:val="en-US" w:eastAsia="zh-Hans"/>
          </w:rPr>
          <w:t>未</w:t>
        </w:r>
      </w:ins>
      <w:ins w:id="205" w:author="admin_st" w:date="2023-04-06T14:53:14Z">
        <w:r>
          <w:rPr>
            <w:rFonts w:hint="eastAsia" w:ascii="仿宋" w:hAnsi="仿宋" w:eastAsia="仿宋"/>
            <w:spacing w:val="-3"/>
            <w:sz w:val="28"/>
            <w:lang w:val="en-US" w:eastAsia="zh-Hans"/>
          </w:rPr>
          <w:t>完成</w:t>
        </w:r>
      </w:ins>
      <w:ins w:id="206" w:author="admin_st" w:date="2023-04-06T14:52:34Z">
        <w:r>
          <w:rPr>
            <w:rFonts w:hint="eastAsia" w:ascii="仿宋" w:hAnsi="仿宋" w:eastAsia="仿宋"/>
            <w:spacing w:val="-3"/>
            <w:sz w:val="28"/>
            <w:lang w:val="en-US" w:eastAsia="zh-Hans"/>
          </w:rPr>
          <w:t>整改</w:t>
        </w:r>
      </w:ins>
      <w:ins w:id="207" w:author="admin_st" w:date="2023-04-06T14:53:05Z">
        <w:r>
          <w:rPr>
            <w:rFonts w:hint="eastAsia" w:ascii="仿宋" w:hAnsi="仿宋" w:eastAsia="仿宋"/>
            <w:spacing w:val="-3"/>
            <w:sz w:val="28"/>
            <w:lang w:val="en-US" w:eastAsia="zh-Hans"/>
          </w:rPr>
          <w:t>的</w:t>
        </w:r>
      </w:ins>
      <w:ins w:id="208" w:author="admin_st" w:date="2023-04-06T14:53:06Z">
        <w:r>
          <w:rPr>
            <w:rFonts w:hint="eastAsia" w:ascii="仿宋" w:hAnsi="仿宋" w:eastAsia="仿宋"/>
            <w:spacing w:val="-3"/>
            <w:sz w:val="28"/>
            <w:lang w:val="en-US" w:eastAsia="zh-Hans"/>
          </w:rPr>
          <w:t>，</w:t>
        </w:r>
      </w:ins>
      <w:ins w:id="209" w:author="admin_st" w:date="2023-04-06T14:53:16Z">
        <w:r>
          <w:rPr>
            <w:rFonts w:hint="eastAsia" w:ascii="仿宋" w:hAnsi="仿宋" w:eastAsia="仿宋"/>
            <w:spacing w:val="-3"/>
            <w:sz w:val="28"/>
            <w:lang w:val="en-US" w:eastAsia="zh-Hans"/>
          </w:rPr>
          <w:t>则</w:t>
        </w:r>
      </w:ins>
      <w:ins w:id="210" w:author="admin_st" w:date="2023-04-06T14:53:21Z">
        <w:r>
          <w:rPr>
            <w:rFonts w:hint="eastAsia" w:ascii="仿宋" w:hAnsi="仿宋" w:eastAsia="仿宋"/>
            <w:spacing w:val="-3"/>
            <w:sz w:val="28"/>
            <w:lang w:val="en-US" w:eastAsia="zh-Hans"/>
          </w:rPr>
          <w:t>甲方有权解除</w:t>
        </w:r>
      </w:ins>
      <w:ins w:id="211" w:author="admin_st" w:date="2023-04-06T15:02:19Z">
        <w:r>
          <w:rPr>
            <w:rFonts w:hint="eastAsia" w:ascii="仿宋" w:hAnsi="仿宋" w:eastAsia="仿宋"/>
            <w:spacing w:val="-3"/>
            <w:sz w:val="28"/>
            <w:lang w:val="en-US" w:eastAsia="zh-Hans"/>
          </w:rPr>
          <w:t>本</w:t>
        </w:r>
      </w:ins>
      <w:ins w:id="212" w:author="admin_st" w:date="2023-04-06T15:02:20Z">
        <w:r>
          <w:rPr>
            <w:rFonts w:hint="eastAsia" w:ascii="仿宋" w:hAnsi="仿宋" w:eastAsia="仿宋"/>
            <w:spacing w:val="-3"/>
            <w:sz w:val="28"/>
            <w:lang w:val="en-US" w:eastAsia="zh-Hans"/>
          </w:rPr>
          <w:t>合同</w:t>
        </w:r>
      </w:ins>
      <w:ins w:id="213" w:author="admin_st" w:date="2023-04-06T14:53:21Z">
        <w:r>
          <w:rPr>
            <w:rFonts w:hint="eastAsia" w:ascii="仿宋" w:hAnsi="仿宋" w:eastAsia="仿宋"/>
            <w:spacing w:val="-3"/>
            <w:sz w:val="28"/>
            <w:lang w:val="en-US" w:eastAsia="zh-Hans"/>
          </w:rPr>
          <w:t>，并要求乙方支付</w:t>
        </w:r>
      </w:ins>
      <w:ins w:id="214" w:author="admin_st" w:date="2023-04-06T14:53:21Z">
        <w:r>
          <w:rPr>
            <w:rFonts w:hint="default" w:ascii="仿宋" w:hAnsi="仿宋" w:eastAsia="仿宋"/>
            <w:spacing w:val="-3"/>
            <w:sz w:val="28"/>
            <w:highlight w:val="yellow"/>
            <w:lang w:eastAsia="zh-Hans"/>
          </w:rPr>
          <w:t>10%</w:t>
        </w:r>
      </w:ins>
      <w:ins w:id="215" w:author="admin_st" w:date="2023-04-06T14:53:21Z">
        <w:r>
          <w:rPr>
            <w:rFonts w:hint="eastAsia" w:ascii="仿宋" w:hAnsi="仿宋" w:eastAsia="仿宋"/>
            <w:spacing w:val="-3"/>
            <w:sz w:val="28"/>
            <w:highlight w:val="yellow"/>
            <w:lang w:val="en-US" w:eastAsia="zh-Hans"/>
          </w:rPr>
          <w:t>的</w:t>
        </w:r>
      </w:ins>
      <w:ins w:id="216" w:author="admin_st" w:date="2023-04-06T14:53:21Z">
        <w:r>
          <w:rPr>
            <w:rFonts w:hint="eastAsia" w:ascii="仿宋" w:hAnsi="仿宋" w:eastAsia="仿宋"/>
            <w:spacing w:val="-3"/>
            <w:sz w:val="28"/>
            <w:lang w:val="en-US" w:eastAsia="zh-Hans"/>
          </w:rPr>
          <w:t>违约金。</w:t>
        </w:r>
      </w:ins>
    </w:p>
    <w:p>
      <w:pPr>
        <w:tabs>
          <w:tab w:val="left" w:pos="1553"/>
        </w:tabs>
        <w:spacing w:line="372" w:lineRule="auto"/>
        <w:ind w:right="651" w:firstLine="548" w:firstLineChars="200"/>
        <w:rPr>
          <w:del w:id="217" w:author="admin_st" w:date="2023-04-06T14:53:23Z"/>
          <w:rFonts w:hint="default" w:ascii="仿宋" w:hAnsi="仿宋" w:eastAsia="仿宋"/>
          <w:spacing w:val="-3"/>
          <w:sz w:val="28"/>
          <w:lang w:val="en-US" w:eastAsia="zh-Hans"/>
        </w:rPr>
      </w:pPr>
    </w:p>
    <w:p>
      <w:pPr>
        <w:tabs>
          <w:tab w:val="left" w:pos="1553"/>
        </w:tabs>
        <w:spacing w:line="372" w:lineRule="auto"/>
        <w:ind w:right="651" w:firstLine="548" w:firstLineChars="200"/>
        <w:rPr>
          <w:rFonts w:ascii="仿宋" w:hAnsi="仿宋" w:eastAsia="仿宋"/>
          <w:spacing w:val="-3"/>
          <w:sz w:val="28"/>
        </w:rPr>
      </w:pPr>
      <w:r>
        <w:rPr>
          <w:rFonts w:hint="eastAsia" w:ascii="仿宋" w:hAnsi="仿宋" w:eastAsia="仿宋"/>
          <w:spacing w:val="-3"/>
          <w:sz w:val="28"/>
        </w:rPr>
        <w:t>（</w:t>
      </w:r>
      <w:ins w:id="218" w:author="admin_st" w:date="2023-04-06T14:53:26Z">
        <w:r>
          <w:rPr>
            <w:rFonts w:hint="eastAsia" w:ascii="仿宋" w:hAnsi="仿宋" w:eastAsia="仿宋"/>
            <w:spacing w:val="-3"/>
            <w:sz w:val="28"/>
            <w:lang w:val="en-US" w:eastAsia="zh-Hans"/>
          </w:rPr>
          <w:t>三</w:t>
        </w:r>
      </w:ins>
      <w:del w:id="219" w:author="admin_st" w:date="2023-04-06T14:53:25Z">
        <w:r>
          <w:rPr>
            <w:rFonts w:hint="eastAsia" w:ascii="仿宋" w:hAnsi="仿宋" w:eastAsia="仿宋"/>
            <w:spacing w:val="-3"/>
            <w:sz w:val="28"/>
          </w:rPr>
          <w:delText>二</w:delText>
        </w:r>
      </w:del>
      <w:r>
        <w:rPr>
          <w:rFonts w:hint="eastAsia" w:ascii="仿宋" w:hAnsi="仿宋" w:eastAsia="仿宋"/>
          <w:spacing w:val="-3"/>
          <w:sz w:val="28"/>
        </w:rPr>
        <w:t>）甲方原因未能按约定付款的，每延迟一天按照合同金额的3‰作为违约金，</w:t>
      </w:r>
      <w:ins w:id="220" w:author="陆仪纯 Lu,Yichun" w:date="2023-04-06T12:07:00Z">
        <w:r>
          <w:rPr>
            <w:rFonts w:hint="eastAsia" w:ascii="仿宋" w:hAnsi="仿宋" w:eastAsia="仿宋"/>
            <w:spacing w:val="-3"/>
            <w:sz w:val="28"/>
          </w:rPr>
          <w:t>但因双方对技术服务质量、最终结果等存在争议等原因未支付的除外</w:t>
        </w:r>
      </w:ins>
      <w:del w:id="221" w:author="陆仪纯 Lu,Yichun" w:date="2023-04-06T12:07:00Z">
        <w:r>
          <w:rPr>
            <w:rFonts w:hint="eastAsia" w:ascii="仿宋" w:hAnsi="仿宋" w:eastAsia="仿宋"/>
            <w:spacing w:val="-3"/>
            <w:sz w:val="28"/>
          </w:rPr>
          <w:delText>最高不超过合同总价款的10%</w:delText>
        </w:r>
      </w:del>
      <w:r>
        <w:rPr>
          <w:rFonts w:hint="eastAsia" w:ascii="仿宋" w:hAnsi="仿宋" w:eastAsia="仿宋"/>
          <w:spacing w:val="-3"/>
          <w:sz w:val="28"/>
        </w:rPr>
        <w:t>。</w:t>
      </w:r>
    </w:p>
    <w:p>
      <w:pPr>
        <w:tabs>
          <w:tab w:val="left" w:pos="1553"/>
        </w:tabs>
        <w:spacing w:line="372" w:lineRule="auto"/>
        <w:ind w:right="651"/>
        <w:rPr>
          <w:rFonts w:ascii="仿宋" w:hAnsi="仿宋" w:eastAsia="仿宋"/>
          <w:spacing w:val="-3"/>
          <w:sz w:val="28"/>
        </w:rPr>
      </w:pPr>
      <w:ins w:id="222" w:author="陆仪纯 Lu,Yichun" w:date="2023-04-06T12:16:00Z">
        <w:r>
          <w:rPr>
            <w:rFonts w:hint="eastAsia" w:ascii="仿宋" w:hAnsi="仿宋" w:eastAsia="仿宋"/>
            <w:spacing w:val="-3"/>
            <w:sz w:val="28"/>
          </w:rPr>
          <w:t>十</w:t>
        </w:r>
      </w:ins>
      <w:del w:id="223" w:author="陆仪纯 Lu,Yichun" w:date="2023-04-06T12:16:00Z">
        <w:r>
          <w:rPr>
            <w:rFonts w:hint="eastAsia" w:ascii="仿宋" w:hAnsi="仿宋" w:eastAsia="仿宋"/>
            <w:spacing w:val="-3"/>
            <w:sz w:val="28"/>
          </w:rPr>
          <w:delText>九</w:delText>
        </w:r>
      </w:del>
      <w:r>
        <w:rPr>
          <w:rFonts w:hint="eastAsia" w:ascii="仿宋" w:hAnsi="仿宋" w:eastAsia="仿宋"/>
          <w:spacing w:val="-3"/>
          <w:sz w:val="28"/>
        </w:rPr>
        <w:t>、不可抗力</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不可抗力，指双方在履行本合同过程中发生不能预见、不能避免和不能克服的事件。合同任何一方或双方由于受到诸如战争、严重火灾、洪水、台风、地震、严重传染性疾病（包含政府的行政行为及国家政策的变化）等不可抗力事件的影响而不能执行合同时，履行合同的期限应予以延长，事件发生的时间段内将不计入履行期限。</w:t>
      </w:r>
    </w:p>
    <w:p>
      <w:pPr>
        <w:spacing w:line="360" w:lineRule="auto"/>
        <w:ind w:firstLine="560" w:firstLineChars="200"/>
        <w:rPr>
          <w:del w:id="224" w:author="admin_st" w:date="2023-04-06T15:01:45Z"/>
        </w:rPr>
      </w:pPr>
      <w:r>
        <w:rPr>
          <w:rFonts w:hint="eastAsia" w:ascii="仿宋" w:hAnsi="仿宋" w:eastAsia="仿宋" w:cs="仿宋"/>
          <w:sz w:val="28"/>
          <w:szCs w:val="28"/>
        </w:rPr>
        <w:t>因上述事件导致合同一方或双方违约的，双方互不承担违约责任。</w:t>
      </w:r>
    </w:p>
    <w:p>
      <w:pPr>
        <w:spacing w:line="360" w:lineRule="auto"/>
        <w:ind w:firstLine="420" w:firstLineChars="200"/>
        <w:pPrChange w:id="225" w:author="admin_st" w:date="2023-04-06T15:01:45Z">
          <w:pPr>
            <w:pStyle w:val="2"/>
            <w:ind w:firstLine="0" w:firstLineChars="0"/>
          </w:pPr>
        </w:pPrChange>
      </w:pPr>
    </w:p>
    <w:p>
      <w:pPr>
        <w:tabs>
          <w:tab w:val="left" w:pos="1481"/>
        </w:tabs>
        <w:spacing w:line="355" w:lineRule="exact"/>
        <w:jc w:val="left"/>
        <w:rPr>
          <w:rFonts w:ascii="仿宋" w:hAnsi="仿宋" w:eastAsia="仿宋" w:cs="仿宋"/>
          <w:sz w:val="28"/>
          <w:szCs w:val="28"/>
        </w:rPr>
      </w:pPr>
      <w:bookmarkStart w:id="2" w:name="7.合同生效"/>
      <w:bookmarkEnd w:id="2"/>
      <w:bookmarkStart w:id="3" w:name="_Toc1170"/>
      <w:r>
        <w:rPr>
          <w:rFonts w:hint="eastAsia" w:ascii="仿宋" w:hAnsi="仿宋" w:eastAsia="仿宋" w:cs="仿宋"/>
          <w:sz w:val="28"/>
          <w:szCs w:val="28"/>
        </w:rPr>
        <w:t>十</w:t>
      </w:r>
      <w:ins w:id="226" w:author="陆仪纯 Lu,Yichun" w:date="2023-04-06T12:16:00Z">
        <w:r>
          <w:rPr>
            <w:rFonts w:hint="eastAsia" w:ascii="仿宋" w:hAnsi="仿宋" w:eastAsia="仿宋" w:cs="仿宋"/>
            <w:sz w:val="28"/>
            <w:szCs w:val="28"/>
          </w:rPr>
          <w:t>一</w:t>
        </w:r>
      </w:ins>
      <w:r>
        <w:rPr>
          <w:rFonts w:hint="eastAsia" w:ascii="仿宋" w:hAnsi="仿宋" w:eastAsia="仿宋" w:cs="仿宋"/>
          <w:sz w:val="28"/>
          <w:szCs w:val="28"/>
        </w:rPr>
        <w:t>、合同生效</w:t>
      </w:r>
      <w:bookmarkEnd w:id="3"/>
    </w:p>
    <w:p>
      <w:pPr>
        <w:pStyle w:val="4"/>
        <w:spacing w:before="179" w:line="369" w:lineRule="auto"/>
        <w:ind w:right="500" w:firstLine="560" w:firstLineChars="200"/>
      </w:pPr>
      <w:r>
        <w:t>本合同经双方法定代表人（负责人）或其授权代表签署并加盖双方公章或合同专用章之日起生效。合同签订日期以最后一方签署并加盖公章或合同专用章的日期为准。</w:t>
      </w:r>
    </w:p>
    <w:p>
      <w:pPr>
        <w:spacing w:line="360" w:lineRule="auto"/>
        <w:jc w:val="left"/>
        <w:rPr>
          <w:rFonts w:ascii="仿宋" w:hAnsi="仿宋" w:eastAsia="仿宋" w:cs="宋体"/>
          <w:sz w:val="28"/>
          <w:szCs w:val="28"/>
        </w:rPr>
      </w:pPr>
      <w:bookmarkStart w:id="4" w:name="8.联系方式"/>
      <w:bookmarkEnd w:id="4"/>
      <w:r>
        <w:rPr>
          <w:rFonts w:hint="eastAsia" w:ascii="仿宋" w:hAnsi="仿宋" w:eastAsia="仿宋" w:cs="宋体"/>
          <w:sz w:val="28"/>
          <w:szCs w:val="28"/>
        </w:rPr>
        <w:t>十</w:t>
      </w:r>
      <w:ins w:id="227" w:author="陆仪纯 Lu,Yichun" w:date="2023-04-06T12:16:00Z">
        <w:r>
          <w:rPr>
            <w:rFonts w:hint="eastAsia" w:ascii="仿宋" w:hAnsi="仿宋" w:eastAsia="仿宋" w:cs="宋体"/>
            <w:sz w:val="28"/>
            <w:szCs w:val="28"/>
          </w:rPr>
          <w:t>二</w:t>
        </w:r>
      </w:ins>
      <w:del w:id="228" w:author="陆仪纯 Lu,Yichun" w:date="2023-04-06T12:16:00Z">
        <w:r>
          <w:rPr>
            <w:rFonts w:hint="eastAsia" w:ascii="仿宋" w:hAnsi="仿宋" w:eastAsia="仿宋" w:cs="宋体"/>
            <w:sz w:val="28"/>
            <w:szCs w:val="28"/>
          </w:rPr>
          <w:delText>一</w:delText>
        </w:r>
      </w:del>
      <w:r>
        <w:rPr>
          <w:rFonts w:hint="eastAsia" w:ascii="仿宋" w:hAnsi="仿宋" w:eastAsia="仿宋" w:cs="宋体"/>
          <w:sz w:val="28"/>
          <w:szCs w:val="28"/>
        </w:rPr>
        <w:t>、未尽事宜，双方友好协商解决。</w:t>
      </w:r>
    </w:p>
    <w:p>
      <w:pPr>
        <w:spacing w:line="360" w:lineRule="auto"/>
        <w:jc w:val="left"/>
        <w:rPr>
          <w:rFonts w:ascii="仿宋" w:hAnsi="仿宋" w:eastAsia="仿宋" w:cs="宋体"/>
          <w:sz w:val="28"/>
          <w:szCs w:val="28"/>
        </w:rPr>
      </w:pPr>
      <w:r>
        <w:rPr>
          <w:rFonts w:hint="eastAsia" w:ascii="仿宋" w:hAnsi="仿宋" w:eastAsia="仿宋" w:cs="宋体"/>
          <w:sz w:val="28"/>
          <w:szCs w:val="28"/>
        </w:rPr>
        <w:t>十</w:t>
      </w:r>
      <w:ins w:id="229" w:author="陆仪纯 Lu,Yichun" w:date="2023-04-06T12:16:00Z">
        <w:r>
          <w:rPr>
            <w:rFonts w:hint="eastAsia" w:ascii="仿宋" w:hAnsi="仿宋" w:eastAsia="仿宋" w:cs="宋体"/>
            <w:sz w:val="28"/>
            <w:szCs w:val="28"/>
          </w:rPr>
          <w:t>三</w:t>
        </w:r>
      </w:ins>
      <w:del w:id="230" w:author="陆仪纯 Lu,Yichun" w:date="2023-04-06T12:16:00Z">
        <w:r>
          <w:rPr>
            <w:rFonts w:hint="eastAsia" w:ascii="仿宋" w:hAnsi="仿宋" w:eastAsia="仿宋" w:cs="宋体"/>
            <w:sz w:val="28"/>
            <w:szCs w:val="28"/>
          </w:rPr>
          <w:delText>二</w:delText>
        </w:r>
      </w:del>
      <w:r>
        <w:rPr>
          <w:rFonts w:hint="eastAsia" w:ascii="仿宋" w:hAnsi="仿宋" w:eastAsia="仿宋" w:cs="宋体"/>
          <w:sz w:val="28"/>
          <w:szCs w:val="28"/>
        </w:rPr>
        <w:t>、本合同一式肆份，甲乙双方各执贰份。</w:t>
      </w:r>
    </w:p>
    <w:p>
      <w:pPr>
        <w:rPr>
          <w:rFonts w:ascii="宋体" w:hAnsi="宋体" w:eastAsia="宋体" w:cs="宋体"/>
          <w:sz w:val="24"/>
        </w:rPr>
      </w:pPr>
      <w:r>
        <w:rPr>
          <w:rFonts w:hint="eastAsia" w:ascii="宋体" w:hAnsi="宋体" w:eastAsia="宋体" w:cs="宋体"/>
          <w:sz w:val="24"/>
        </w:rPr>
        <w:br w:type="page"/>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（以下无正文，为风险库、隐患库、安全生产标准化管理手册、</w:t>
      </w:r>
      <w:del w:id="231" w:author="admin_st" w:date="2023-04-06T15:01:39Z">
        <w:r>
          <w:rPr>
            <w:rFonts w:hint="eastAsia" w:ascii="仿宋" w:hAnsi="仿宋" w:eastAsia="仿宋" w:cs="宋体"/>
            <w:sz w:val="28"/>
            <w:szCs w:val="28"/>
          </w:rPr>
          <w:delText xml:space="preserve"> </w:delText>
        </w:r>
      </w:del>
      <w:r>
        <w:rPr>
          <w:rFonts w:hint="eastAsia" w:ascii="仿宋" w:hAnsi="仿宋" w:eastAsia="仿宋" w:cs="宋体"/>
          <w:sz w:val="28"/>
          <w:szCs w:val="28"/>
        </w:rPr>
        <w:t>考核标准编制及制度审核项目合同签署页）</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委托方（甲方）：上海申能新能源投资有限公司</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法人代表或委托代理人（签字）:</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联系人：田贵萍</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电话：1</w:t>
      </w:r>
      <w:r>
        <w:rPr>
          <w:rFonts w:ascii="仿宋" w:hAnsi="仿宋" w:eastAsia="仿宋" w:cs="宋体"/>
          <w:sz w:val="28"/>
          <w:szCs w:val="28"/>
        </w:rPr>
        <w:t>8897206407</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通讯地址：复兴中路1号23-25楼  63900058</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开户银行：中国建设银行上海市复兴路支行</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账号：31001624412050007302</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税号：</w:t>
      </w:r>
      <w:r>
        <w:rPr>
          <w:rFonts w:ascii="仿宋" w:hAnsi="仿宋" w:eastAsia="仿宋" w:cs="宋体"/>
          <w:sz w:val="28"/>
          <w:szCs w:val="28"/>
        </w:rPr>
        <w:t>913101151322383529</w:t>
      </w:r>
    </w:p>
    <w:p>
      <w:pPr>
        <w:spacing w:line="360" w:lineRule="auto"/>
        <w:ind w:firstLine="560" w:firstLineChars="200"/>
        <w:jc w:val="left"/>
        <w:rPr>
          <w:rFonts w:ascii="仿宋" w:hAnsi="仿宋" w:eastAsia="仿宋" w:cs="宋体"/>
          <w:sz w:val="28"/>
          <w:szCs w:val="28"/>
        </w:rPr>
      </w:pP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受托方（乙方）：北京中安质环技术评价中心有限公司（盖章）</w:t>
      </w: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法人代表或委托代理人（签字）：</w:t>
      </w:r>
    </w:p>
    <w:p>
      <w:pPr>
        <w:pBdr>
          <w:top w:val="none" w:color="auto" w:sz="0" w:space="1"/>
          <w:left w:val="none" w:color="auto" w:sz="0" w:space="4"/>
          <w:bottom w:val="none" w:color="auto" w:sz="0" w:space="1"/>
          <w:right w:val="none" w:color="auto" w:sz="0" w:space="4"/>
        </w:pBdr>
        <w:spacing w:line="360" w:lineRule="auto"/>
        <w:ind w:firstLine="420"/>
        <w:jc w:val="left"/>
        <w:rPr>
          <w:rFonts w:ascii="仿宋" w:hAnsi="仿宋" w:eastAsia="仿宋" w:cs="宋体"/>
          <w:sz w:val="28"/>
          <w:szCs w:val="28"/>
        </w:rPr>
      </w:pPr>
      <w:r>
        <w:rPr>
          <w:rFonts w:hint="eastAsia" w:ascii="仿宋" w:hAnsi="仿宋" w:eastAsia="仿宋" w:cs="宋体"/>
          <w:sz w:val="28"/>
          <w:szCs w:val="28"/>
        </w:rPr>
        <w:t>联系人：高智</w:t>
      </w:r>
    </w:p>
    <w:p>
      <w:pPr>
        <w:pBdr>
          <w:top w:val="none" w:color="auto" w:sz="0" w:space="1"/>
          <w:left w:val="none" w:color="auto" w:sz="0" w:space="4"/>
          <w:bottom w:val="none" w:color="auto" w:sz="0" w:space="1"/>
          <w:right w:val="none" w:color="auto" w:sz="0" w:space="4"/>
        </w:pBdr>
        <w:spacing w:line="360" w:lineRule="auto"/>
        <w:ind w:firstLine="420"/>
        <w:jc w:val="left"/>
        <w:rPr>
          <w:rFonts w:ascii="仿宋" w:hAnsi="仿宋" w:eastAsia="仿宋" w:cs="宋体"/>
          <w:sz w:val="28"/>
          <w:szCs w:val="28"/>
        </w:rPr>
      </w:pPr>
      <w:r>
        <w:rPr>
          <w:rFonts w:hint="eastAsia" w:ascii="仿宋" w:hAnsi="仿宋" w:eastAsia="仿宋" w:cs="宋体"/>
          <w:sz w:val="28"/>
          <w:szCs w:val="28"/>
        </w:rPr>
        <w:t>电话：1</w:t>
      </w:r>
      <w:r>
        <w:rPr>
          <w:rFonts w:ascii="仿宋" w:hAnsi="仿宋" w:eastAsia="仿宋" w:cs="宋体"/>
          <w:sz w:val="28"/>
          <w:szCs w:val="28"/>
        </w:rPr>
        <w:t>8017227511</w:t>
      </w:r>
    </w:p>
    <w:p>
      <w:pPr>
        <w:pBdr>
          <w:top w:val="none" w:color="auto" w:sz="0" w:space="1"/>
          <w:left w:val="none" w:color="auto" w:sz="0" w:space="4"/>
          <w:bottom w:val="none" w:color="auto" w:sz="0" w:space="1"/>
          <w:right w:val="none" w:color="auto" w:sz="0" w:space="4"/>
        </w:pBdr>
        <w:spacing w:line="360" w:lineRule="auto"/>
        <w:ind w:firstLine="420"/>
        <w:jc w:val="left"/>
        <w:rPr>
          <w:rFonts w:ascii="仿宋" w:hAnsi="仿宋" w:eastAsia="仿宋" w:cs="宋体"/>
          <w:sz w:val="28"/>
          <w:szCs w:val="28"/>
        </w:rPr>
      </w:pPr>
      <w:r>
        <w:rPr>
          <w:rFonts w:hint="eastAsia" w:ascii="仿宋" w:hAnsi="仿宋" w:eastAsia="仿宋" w:cs="宋体"/>
          <w:sz w:val="28"/>
          <w:szCs w:val="28"/>
        </w:rPr>
        <w:t>通讯地址：北京市朝阳区东三环南路58号富顿中心A座2201室</w:t>
      </w:r>
    </w:p>
    <w:p>
      <w:pPr>
        <w:pBdr>
          <w:top w:val="none" w:color="auto" w:sz="0" w:space="1"/>
          <w:left w:val="none" w:color="auto" w:sz="0" w:space="4"/>
          <w:bottom w:val="none" w:color="auto" w:sz="0" w:space="1"/>
          <w:right w:val="none" w:color="auto" w:sz="0" w:space="4"/>
        </w:pBdr>
        <w:spacing w:line="360" w:lineRule="auto"/>
        <w:ind w:firstLine="420"/>
        <w:jc w:val="left"/>
        <w:rPr>
          <w:rFonts w:ascii="仿宋" w:hAnsi="仿宋" w:eastAsia="仿宋" w:cs="宋体"/>
          <w:sz w:val="28"/>
          <w:szCs w:val="28"/>
        </w:rPr>
      </w:pPr>
      <w:r>
        <w:rPr>
          <w:rFonts w:hint="eastAsia" w:ascii="仿宋" w:hAnsi="仿宋" w:eastAsia="仿宋" w:cs="宋体"/>
          <w:sz w:val="28"/>
          <w:szCs w:val="28"/>
        </w:rPr>
        <w:t>开户银行：中国工商银行北京左安门支行</w:t>
      </w:r>
    </w:p>
    <w:p>
      <w:pPr>
        <w:pBdr>
          <w:top w:val="none" w:color="auto" w:sz="0" w:space="1"/>
          <w:left w:val="none" w:color="auto" w:sz="0" w:space="4"/>
          <w:bottom w:val="none" w:color="auto" w:sz="0" w:space="1"/>
          <w:right w:val="none" w:color="auto" w:sz="0" w:space="4"/>
        </w:pBdr>
        <w:spacing w:line="360" w:lineRule="auto"/>
        <w:ind w:firstLine="420"/>
        <w:jc w:val="left"/>
        <w:rPr>
          <w:rFonts w:ascii="仿宋" w:hAnsi="仿宋" w:eastAsia="仿宋" w:cs="宋体"/>
          <w:sz w:val="28"/>
          <w:szCs w:val="28"/>
        </w:rPr>
      </w:pPr>
      <w:r>
        <w:rPr>
          <w:rFonts w:hint="eastAsia" w:ascii="仿宋" w:hAnsi="仿宋" w:eastAsia="仿宋" w:cs="宋体"/>
          <w:sz w:val="28"/>
          <w:szCs w:val="28"/>
        </w:rPr>
        <w:t>账号：0200001209024920257</w:t>
      </w:r>
    </w:p>
    <w:p>
      <w:pPr>
        <w:pBdr>
          <w:top w:val="none" w:color="auto" w:sz="0" w:space="1"/>
          <w:left w:val="none" w:color="auto" w:sz="0" w:space="4"/>
          <w:bottom w:val="none" w:color="auto" w:sz="0" w:space="1"/>
          <w:right w:val="none" w:color="auto" w:sz="0" w:space="4"/>
        </w:pBdr>
        <w:spacing w:line="360" w:lineRule="auto"/>
        <w:ind w:firstLine="420"/>
        <w:jc w:val="left"/>
        <w:rPr>
          <w:rFonts w:ascii="仿宋" w:hAnsi="仿宋" w:eastAsia="仿宋" w:cs="宋体"/>
          <w:sz w:val="28"/>
          <w:szCs w:val="28"/>
        </w:rPr>
      </w:pPr>
      <w:r>
        <w:rPr>
          <w:rFonts w:hint="eastAsia" w:ascii="仿宋" w:hAnsi="仿宋" w:eastAsia="仿宋" w:cs="宋体"/>
          <w:sz w:val="28"/>
          <w:szCs w:val="28"/>
        </w:rPr>
        <w:t>税号：911101057400838849</w:t>
      </w:r>
    </w:p>
    <w:p>
      <w:pPr>
        <w:widowControl/>
        <w:jc w:val="left"/>
        <w:rPr>
          <w:rFonts w:ascii="仿宋" w:hAnsi="仿宋" w:eastAsia="仿宋" w:cs="宋体"/>
          <w:sz w:val="28"/>
          <w:szCs w:val="28"/>
        </w:rPr>
      </w:pPr>
      <w:r>
        <w:rPr>
          <w:rFonts w:ascii="仿宋" w:hAnsi="仿宋" w:eastAsia="仿宋" w:cs="宋体"/>
          <w:sz w:val="28"/>
          <w:szCs w:val="28"/>
        </w:rPr>
        <w:br w:type="page"/>
      </w:r>
    </w:p>
    <w:p>
      <w:pPr>
        <w:pBdr>
          <w:top w:val="none" w:color="auto" w:sz="0" w:space="1"/>
          <w:left w:val="none" w:color="auto" w:sz="0" w:space="4"/>
          <w:bottom w:val="none" w:color="auto" w:sz="0" w:space="1"/>
          <w:right w:val="none" w:color="auto" w:sz="0" w:space="4"/>
        </w:pBdr>
        <w:spacing w:line="360" w:lineRule="auto"/>
        <w:ind w:firstLine="420"/>
        <w:jc w:val="left"/>
        <w:rPr>
          <w:rFonts w:ascii="黑体" w:hAnsi="黑体" w:eastAsia="黑体" w:cs="宋体"/>
          <w:sz w:val="30"/>
          <w:szCs w:val="30"/>
        </w:rPr>
      </w:pPr>
      <w:r>
        <w:rPr>
          <w:rFonts w:hint="eastAsia" w:ascii="黑体" w:hAnsi="黑体" w:eastAsia="黑体" w:cs="宋体"/>
          <w:sz w:val="30"/>
          <w:szCs w:val="30"/>
        </w:rPr>
        <w:t>附件一 技术要求</w:t>
      </w:r>
    </w:p>
    <w:p>
      <w:pPr>
        <w:jc w:val="center"/>
        <w:rPr>
          <w:rFonts w:ascii="仿宋" w:hAnsi="仿宋" w:eastAsia="仿宋" w:cs="Times New Roman"/>
          <w:b/>
          <w:sz w:val="28"/>
          <w:szCs w:val="28"/>
        </w:rPr>
      </w:pPr>
      <w:bookmarkStart w:id="5" w:name="_Toc68705507"/>
      <w:r>
        <w:rPr>
          <w:rFonts w:hint="eastAsia" w:ascii="仿宋" w:hAnsi="仿宋" w:eastAsia="仿宋" w:cs="Times New Roman"/>
          <w:b/>
          <w:sz w:val="28"/>
          <w:szCs w:val="28"/>
        </w:rPr>
        <w:t>合同技术</w:t>
      </w:r>
      <w:bookmarkEnd w:id="5"/>
      <w:r>
        <w:rPr>
          <w:rFonts w:hint="eastAsia" w:ascii="仿宋" w:hAnsi="仿宋" w:eastAsia="仿宋" w:cs="Times New Roman"/>
          <w:b/>
          <w:sz w:val="28"/>
          <w:szCs w:val="28"/>
        </w:rPr>
        <w:t>文件</w:t>
      </w:r>
    </w:p>
    <w:p>
      <w:pPr>
        <w:numPr>
          <w:ilvl w:val="0"/>
          <w:numId w:val="1"/>
        </w:numPr>
        <w:rPr>
          <w:rFonts w:ascii="仿宋" w:hAnsi="仿宋" w:eastAsia="仿宋" w:cs="Times New Roman"/>
          <w:b/>
          <w:sz w:val="28"/>
          <w:szCs w:val="28"/>
        </w:rPr>
      </w:pPr>
      <w:r>
        <w:rPr>
          <w:rFonts w:hint="eastAsia" w:ascii="仿宋" w:hAnsi="仿宋" w:eastAsia="仿宋" w:cs="Times New Roman"/>
          <w:b/>
          <w:sz w:val="28"/>
          <w:szCs w:val="28"/>
        </w:rPr>
        <w:t>工作目的</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上海申能新能源投资有限公司（以下简称公司）是申能集团所属三级单位，隶属于申能股份有限公司，在上海、内蒙、青海、江苏、安徽、贵州、湖南、河南等多地投资建设海上风电、陆上风电、光伏发电、电化学储能电站等新能源项目。</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为进一步加强公司安全生产监督管理，根据上级公司总体部署，推进落实安全风险管控机制，健全完善隐患排查及治理机制，同时完善安全生产管理制度及安全生产标准化工作手册要求，大力提升本公司本质安全水平。</w:t>
      </w:r>
    </w:p>
    <w:p>
      <w:pPr>
        <w:numPr>
          <w:ilvl w:val="0"/>
          <w:numId w:val="1"/>
        </w:numPr>
        <w:rPr>
          <w:rFonts w:ascii="仿宋" w:hAnsi="仿宋" w:eastAsia="仿宋" w:cs="Times New Roman"/>
          <w:b/>
          <w:sz w:val="28"/>
          <w:szCs w:val="28"/>
        </w:rPr>
      </w:pPr>
      <w:r>
        <w:rPr>
          <w:rFonts w:hint="eastAsia" w:ascii="仿宋" w:hAnsi="仿宋" w:eastAsia="仿宋" w:cs="Times New Roman"/>
          <w:b/>
          <w:sz w:val="28"/>
          <w:szCs w:val="28"/>
        </w:rPr>
        <w:t>工作内容及工作依据</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（一）运营项目和在建项目风险库建立</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1、完善公司危险源辨识、风险评价和预控管理制度和安全检查及隐患排查治理制度，并经企业审查通过。</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2、根据公司所属的陆上风电、海上风电、光伏发电、电化学储能等新能源企业特点、地域分布等情况，结合上海市企业安全风险分级管控实施指南及能源监管部门双重预防体系要求，建立申能股份新能源运营项目风险分级管控清单，分为通用、海上风电、陆上风电、光伏、储能等专业，做到可复制、可推广，并经公司审查通过。</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3、根据公司所属的陆上风电、海上风电、光伏发电、电化学储能等新能源在建项目特点、地域分布等情况，结合上海市企业安全风险分级管控实施指南及能源监管部门双重预防体系要求，建立公司在建项目典型风险分级管控清单，并经公司审查通过。</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（二）运营项目隐患库建立</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组织相关专业的专家和技术人员，建立符合公司的隐患库，明确隐患名称、隐患分类、隐患分级、隐患依据、典型隐患照片、典型整改方法（必要时采用图片展示）等，实现公司系统可以对照隐患库进行隐患定级及整改参照等一站式功能，并经公司审查通过。</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（三）公司安全生产标准化工作手册及考评标准</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组织人员编制公司安全生产标准化工作手册和安全生产标准化考评标准，并经公司审查通过。</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（四）公司安全生产管理制度修编审核</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组织专家对安全管理制度汇编（修订版）和生产技术管理制度汇编（修订版）进行审核并出具审核意见，并指导公司修改完善相关制度。</w:t>
      </w:r>
    </w:p>
    <w:p>
      <w:pPr>
        <w:numPr>
          <w:ilvl w:val="0"/>
          <w:numId w:val="1"/>
        </w:numPr>
        <w:rPr>
          <w:rFonts w:ascii="仿宋" w:hAnsi="仿宋" w:eastAsia="仿宋" w:cs="Times New Roman"/>
          <w:b/>
          <w:sz w:val="28"/>
          <w:szCs w:val="28"/>
        </w:rPr>
      </w:pPr>
      <w:r>
        <w:rPr>
          <w:rFonts w:hint="eastAsia" w:ascii="仿宋" w:hAnsi="仿宋" w:eastAsia="仿宋" w:cs="Times New Roman"/>
          <w:b/>
          <w:sz w:val="28"/>
          <w:szCs w:val="28"/>
        </w:rPr>
        <w:t>主要工作依据</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（一）《中华人民共和国安全生产法》（国家主席令[2021]第88号）。</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（二）《国务院安委会办公室关于实施遏制重特大事故工作指南构建双重预防机制的意见》（安委办[2016]11号）。</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（三）《安全生产事故隐患排查治理暂行规定》（国家安监总局令第16号）。</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（四）《电力安全隐患治理监督管理规定》（国能发安全规[2022]116号）。</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（五）《国家能源局关于加强电力企业安全风险预控体系建设的指导意见》（国能安全[2015]1号）。</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（六）《关于进一步加强电力安全风险管控和隐患排查治理督办通报工作的通知》（发改办能源[2021]641号）。</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（七）《上海市企业安全风险分级管控实施指南》（沪应急行规[2019]2号）。</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（八）国家能源局构建风险分级管控和隐患排查治理双重预防机制基本方法（征求意见稿）。</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（九）《风电场运行风险管理规程》（NB/T 10640-2021）。</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（十）申能（集团）有限公司安全生产标准化管理手册。</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（十一）申能股份有限公司安全生产标准化工作手册。</w:t>
      </w:r>
    </w:p>
    <w:p>
      <w:pPr>
        <w:numPr>
          <w:ilvl w:val="0"/>
          <w:numId w:val="1"/>
        </w:numPr>
        <w:rPr>
          <w:rFonts w:ascii="仿宋" w:hAnsi="仿宋" w:eastAsia="仿宋" w:cs="Times New Roman"/>
          <w:b/>
          <w:sz w:val="28"/>
          <w:szCs w:val="28"/>
        </w:rPr>
      </w:pPr>
      <w:r>
        <w:rPr>
          <w:rFonts w:hint="eastAsia" w:ascii="仿宋" w:hAnsi="仿宋" w:eastAsia="仿宋" w:cs="Times New Roman"/>
          <w:b/>
          <w:sz w:val="28"/>
          <w:szCs w:val="28"/>
        </w:rPr>
        <w:t>进度要求</w:t>
      </w:r>
    </w:p>
    <w:p>
      <w:pPr>
        <w:spacing w:line="360" w:lineRule="auto"/>
        <w:ind w:firstLine="560" w:firstLineChars="200"/>
        <w:rPr>
          <w:rFonts w:ascii="仿宋" w:hAnsi="仿宋" w:eastAsia="仿宋" w:cs="Times New Roman"/>
          <w:sz w:val="28"/>
          <w:szCs w:val="28"/>
        </w:rPr>
      </w:pPr>
      <w:commentRangeStart w:id="2"/>
      <w:r>
        <w:rPr>
          <w:rFonts w:hint="eastAsia" w:ascii="仿宋" w:hAnsi="仿宋" w:eastAsia="仿宋" w:cs="Times New Roman"/>
          <w:sz w:val="28"/>
          <w:szCs w:val="28"/>
        </w:rPr>
        <w:t>2</w:t>
      </w:r>
      <w:r>
        <w:rPr>
          <w:rFonts w:ascii="仿宋" w:hAnsi="仿宋" w:eastAsia="仿宋" w:cs="Times New Roman"/>
          <w:sz w:val="28"/>
          <w:szCs w:val="28"/>
        </w:rPr>
        <w:t>023</w:t>
      </w:r>
      <w:r>
        <w:rPr>
          <w:rFonts w:hint="eastAsia" w:ascii="仿宋" w:hAnsi="仿宋" w:eastAsia="仿宋" w:cs="Times New Roman"/>
          <w:sz w:val="28"/>
          <w:szCs w:val="28"/>
        </w:rPr>
        <w:t>年</w:t>
      </w:r>
      <w:r>
        <w:rPr>
          <w:rFonts w:ascii="仿宋" w:hAnsi="仿宋" w:eastAsia="仿宋" w:cs="Times New Roman"/>
          <w:sz w:val="28"/>
          <w:szCs w:val="28"/>
        </w:rPr>
        <w:t>3</w:t>
      </w:r>
      <w:r>
        <w:rPr>
          <w:rFonts w:hint="eastAsia" w:ascii="仿宋" w:hAnsi="仿宋" w:eastAsia="仿宋" w:cs="Times New Roman"/>
          <w:sz w:val="28"/>
          <w:szCs w:val="28"/>
        </w:rPr>
        <w:t>月底前隐患清单编制、制度审核</w:t>
      </w:r>
      <w:commentRangeEnd w:id="2"/>
      <w:r>
        <w:commentReference w:id="2"/>
      </w:r>
      <w:r>
        <w:rPr>
          <w:rFonts w:hint="eastAsia" w:ascii="仿宋" w:hAnsi="仿宋" w:eastAsia="仿宋" w:cs="Times New Roman"/>
          <w:sz w:val="28"/>
          <w:szCs w:val="28"/>
        </w:rPr>
        <w:t>，4月底前完成其工作。</w:t>
      </w:r>
    </w:p>
    <w:p>
      <w:pPr>
        <w:numPr>
          <w:ilvl w:val="0"/>
          <w:numId w:val="1"/>
        </w:numPr>
        <w:rPr>
          <w:rFonts w:ascii="仿宋" w:hAnsi="仿宋" w:eastAsia="仿宋" w:cs="Times New Roman"/>
          <w:b/>
          <w:sz w:val="28"/>
          <w:szCs w:val="28"/>
        </w:rPr>
      </w:pPr>
      <w:r>
        <w:rPr>
          <w:rFonts w:hint="eastAsia" w:ascii="仿宋" w:hAnsi="仿宋" w:eastAsia="仿宋" w:cs="Times New Roman"/>
          <w:b/>
          <w:sz w:val="28"/>
          <w:szCs w:val="28"/>
        </w:rPr>
        <w:t>人员要求</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一）技术服务人员应为具有电力行业生产和安全管理相关工作经验的专家，注册安全工程师或中级技术职称以上，熟悉风力发电、光伏发电、电化学储能等电力相关法律法规、生产流程、技术特点和安全管理规范。具有高级技术职称或行业内资深专家优先。</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（五）服务团队人数及专家要求如下：</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1、运营项目风险库编制服务团队应至少包括</w:t>
      </w:r>
      <w:r>
        <w:rPr>
          <w:rFonts w:ascii="仿宋" w:hAnsi="仿宋" w:eastAsia="仿宋" w:cs="Times New Roman"/>
          <w:sz w:val="28"/>
          <w:szCs w:val="28"/>
        </w:rPr>
        <w:t>1名项目负责人</w:t>
      </w:r>
      <w:r>
        <w:rPr>
          <w:rFonts w:hint="eastAsia" w:ascii="仿宋" w:hAnsi="仿宋" w:eastAsia="仿宋" w:cs="Times New Roman"/>
          <w:sz w:val="28"/>
          <w:szCs w:val="28"/>
        </w:rPr>
        <w:t>和</w:t>
      </w:r>
      <w:r>
        <w:rPr>
          <w:rFonts w:ascii="仿宋" w:hAnsi="仿宋" w:eastAsia="仿宋" w:cs="Times New Roman"/>
          <w:sz w:val="28"/>
          <w:szCs w:val="28"/>
        </w:rPr>
        <w:t>作业安全、风力发电设备、光伏发电设备、海工、储能、电气一次、电气二次</w:t>
      </w:r>
      <w:r>
        <w:rPr>
          <w:rFonts w:hint="eastAsia" w:ascii="仿宋" w:hAnsi="仿宋" w:eastAsia="仿宋" w:cs="Times New Roman"/>
          <w:sz w:val="28"/>
          <w:szCs w:val="28"/>
        </w:rPr>
        <w:t>等专业专家各1名。</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2、在建项目典型风险库编制服务团队应至少包括1名项目负责人以及2名陆上作业安全、1名施工机械设备、1名海上施工船舶及机械、2名海上作业等专业的专家。</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3、隐患库编制服务团队应至少包括1名电气一次、1名电气二次、1名风机、1名光伏、1名储能、1名安全管理、1名作业安全等专业的专家或技术人员。</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4、公司安全生产标准化工作手册和公司安全生产标准化考评标准编制人员应熟悉安全生产标准化评级标准、工作流程、工作要求，具备相关安全生产标准化咨询和评审工作经验，编制人员不少4名专家或技术人员。</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5、生产和安全制度审核服务团队应至少包括1名项目负责人、1名安全管理、1名新能源企业生产管理专家、1名储能生产管理专家。</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（二）中标单位应配备1名项目总负责人，负责协调整个技术服务工作。项目总负责人应具有高级工程师或注册安全工程师或一级安全评价师资格。</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（三）技术服务人员的专业特长应能够互补，满足技术服务的需求。</w:t>
      </w:r>
    </w:p>
    <w:p>
      <w:pPr>
        <w:numPr>
          <w:ilvl w:val="0"/>
          <w:numId w:val="1"/>
        </w:numPr>
        <w:rPr>
          <w:rFonts w:ascii="仿宋" w:hAnsi="仿宋" w:eastAsia="仿宋" w:cs="Times New Roman"/>
          <w:b/>
          <w:sz w:val="28"/>
          <w:szCs w:val="28"/>
        </w:rPr>
      </w:pPr>
      <w:r>
        <w:rPr>
          <w:rFonts w:hint="eastAsia" w:ascii="仿宋" w:hAnsi="仿宋" w:eastAsia="仿宋" w:cs="Times New Roman"/>
          <w:b/>
          <w:sz w:val="28"/>
          <w:szCs w:val="28"/>
        </w:rPr>
        <w:t>工作流程要求</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（一）</w:t>
      </w:r>
      <w:ins w:id="232" w:author="admin_st" w:date="2023-04-06T14:55:22Z">
        <w:r>
          <w:rPr>
            <w:rFonts w:hint="eastAsia" w:ascii="仿宋" w:hAnsi="仿宋" w:eastAsia="仿宋" w:cs="Times New Roman"/>
            <w:sz w:val="28"/>
            <w:szCs w:val="28"/>
            <w:lang w:val="en-US" w:eastAsia="zh-Hans"/>
          </w:rPr>
          <w:t>乙方</w:t>
        </w:r>
      </w:ins>
      <w:del w:id="233" w:author="admin_st" w:date="2023-04-06T14:55:21Z">
        <w:r>
          <w:rPr>
            <w:rFonts w:hint="eastAsia" w:ascii="仿宋" w:hAnsi="仿宋" w:eastAsia="仿宋" w:cs="Times New Roman"/>
            <w:sz w:val="28"/>
            <w:szCs w:val="28"/>
          </w:rPr>
          <w:delText>中</w:delText>
        </w:r>
      </w:del>
      <w:del w:id="234" w:author="admin_st" w:date="2023-04-06T14:55:20Z">
        <w:r>
          <w:rPr>
            <w:rFonts w:hint="eastAsia" w:ascii="仿宋" w:hAnsi="仿宋" w:eastAsia="仿宋" w:cs="Times New Roman"/>
            <w:sz w:val="28"/>
            <w:szCs w:val="28"/>
          </w:rPr>
          <w:delText>标单位</w:delText>
        </w:r>
      </w:del>
      <w:r>
        <w:rPr>
          <w:rFonts w:hint="eastAsia" w:ascii="仿宋" w:hAnsi="仿宋" w:eastAsia="仿宋" w:cs="Times New Roman"/>
          <w:sz w:val="28"/>
          <w:szCs w:val="28"/>
        </w:rPr>
        <w:t>根据招标文件要求，制定各项技术服务工作计划，落实项目团队，</w:t>
      </w:r>
      <w:ins w:id="235" w:author="admin_st" w:date="2023-04-06T14:55:30Z">
        <w:r>
          <w:rPr>
            <w:rFonts w:hint="eastAsia" w:ascii="仿宋" w:hAnsi="仿宋" w:eastAsia="仿宋" w:cs="Times New Roman"/>
            <w:sz w:val="28"/>
            <w:szCs w:val="28"/>
            <w:lang w:val="en-US" w:eastAsia="zh-Hans"/>
          </w:rPr>
          <w:t>上</w:t>
        </w:r>
      </w:ins>
      <w:r>
        <w:rPr>
          <w:rFonts w:hint="eastAsia" w:ascii="仿宋" w:hAnsi="仿宋" w:eastAsia="仿宋" w:cs="Times New Roman"/>
          <w:sz w:val="28"/>
          <w:szCs w:val="28"/>
        </w:rPr>
        <w:t>报</w:t>
      </w:r>
      <w:ins w:id="236" w:author="admin_st" w:date="2023-04-06T14:55:32Z">
        <w:r>
          <w:rPr>
            <w:rFonts w:hint="eastAsia" w:ascii="仿宋" w:hAnsi="仿宋" w:eastAsia="仿宋" w:cs="Times New Roman"/>
            <w:sz w:val="28"/>
            <w:szCs w:val="28"/>
            <w:lang w:val="en-US" w:eastAsia="zh-Hans"/>
          </w:rPr>
          <w:t>甲方</w:t>
        </w:r>
      </w:ins>
      <w:ins w:id="237" w:author="admin_st" w:date="2023-04-06T14:55:33Z">
        <w:r>
          <w:rPr>
            <w:rFonts w:hint="eastAsia" w:ascii="仿宋" w:hAnsi="仿宋" w:eastAsia="仿宋" w:cs="Times New Roman"/>
            <w:sz w:val="28"/>
            <w:szCs w:val="28"/>
            <w:lang w:val="en-US" w:eastAsia="zh-Hans"/>
          </w:rPr>
          <w:t>，</w:t>
        </w:r>
      </w:ins>
      <w:ins w:id="238" w:author="admin_st" w:date="2023-04-06T14:55:34Z">
        <w:r>
          <w:rPr>
            <w:rFonts w:hint="eastAsia" w:ascii="仿宋" w:hAnsi="仿宋" w:eastAsia="仿宋" w:cs="Times New Roman"/>
            <w:sz w:val="28"/>
            <w:szCs w:val="28"/>
            <w:lang w:val="en-US" w:eastAsia="zh-Hans"/>
          </w:rPr>
          <w:t>并</w:t>
        </w:r>
      </w:ins>
      <w:ins w:id="239" w:author="admin_st" w:date="2023-04-06T14:55:44Z">
        <w:r>
          <w:rPr>
            <w:rFonts w:hint="eastAsia" w:ascii="仿宋" w:hAnsi="仿宋" w:eastAsia="仿宋" w:cs="Times New Roman"/>
            <w:sz w:val="28"/>
            <w:szCs w:val="28"/>
            <w:lang w:val="en-US" w:eastAsia="zh-Hans"/>
          </w:rPr>
          <w:t>取得甲方</w:t>
        </w:r>
      </w:ins>
      <w:ins w:id="240" w:author="admin_st" w:date="2023-04-06T14:55:45Z">
        <w:r>
          <w:rPr>
            <w:rFonts w:hint="eastAsia" w:ascii="仿宋" w:hAnsi="仿宋" w:eastAsia="仿宋" w:cs="Times New Roman"/>
            <w:sz w:val="28"/>
            <w:szCs w:val="28"/>
            <w:lang w:val="en-US" w:eastAsia="zh-Hans"/>
          </w:rPr>
          <w:t>同意</w:t>
        </w:r>
      </w:ins>
      <w:del w:id="241" w:author="admin_st" w:date="2023-04-06T14:55:31Z">
        <w:r>
          <w:rPr>
            <w:rFonts w:hint="eastAsia" w:ascii="仿宋" w:hAnsi="仿宋" w:eastAsia="仿宋" w:cs="Times New Roman"/>
            <w:sz w:val="28"/>
            <w:szCs w:val="28"/>
          </w:rPr>
          <w:delText>招标方</w:delText>
        </w:r>
      </w:del>
      <w:r>
        <w:rPr>
          <w:rFonts w:hint="eastAsia" w:ascii="仿宋" w:hAnsi="仿宋" w:eastAsia="仿宋" w:cs="Times New Roman"/>
          <w:sz w:val="28"/>
          <w:szCs w:val="28"/>
        </w:rPr>
        <w:t>。</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（二）</w:t>
      </w:r>
      <w:ins w:id="242" w:author="admin_st" w:date="2023-04-06T14:55:51Z">
        <w:r>
          <w:rPr>
            <w:rFonts w:hint="eastAsia" w:ascii="仿宋" w:hAnsi="仿宋" w:eastAsia="仿宋" w:cs="Times New Roman"/>
            <w:sz w:val="28"/>
            <w:szCs w:val="28"/>
            <w:lang w:val="en-US" w:eastAsia="zh-Hans"/>
          </w:rPr>
          <w:t>乙方</w:t>
        </w:r>
      </w:ins>
      <w:del w:id="243" w:author="admin_st" w:date="2023-04-06T14:55:51Z">
        <w:r>
          <w:rPr>
            <w:rFonts w:hint="eastAsia" w:ascii="仿宋" w:hAnsi="仿宋" w:eastAsia="仿宋" w:cs="Times New Roman"/>
            <w:sz w:val="28"/>
            <w:szCs w:val="28"/>
          </w:rPr>
          <w:delText>中标单位</w:delText>
        </w:r>
      </w:del>
      <w:r>
        <w:rPr>
          <w:rFonts w:hint="eastAsia" w:ascii="仿宋" w:hAnsi="仿宋" w:eastAsia="仿宋" w:cs="Times New Roman"/>
          <w:sz w:val="28"/>
          <w:szCs w:val="28"/>
        </w:rPr>
        <w:t>应根据本项目技术实施的需要，向</w:t>
      </w:r>
      <w:ins w:id="244" w:author="admin_st" w:date="2023-04-06T14:55:56Z">
        <w:r>
          <w:rPr>
            <w:rFonts w:hint="eastAsia" w:ascii="仿宋" w:hAnsi="仿宋" w:eastAsia="仿宋" w:cs="Times New Roman"/>
            <w:sz w:val="28"/>
            <w:szCs w:val="28"/>
            <w:lang w:val="en-US" w:eastAsia="zh-Hans"/>
          </w:rPr>
          <w:t>甲方</w:t>
        </w:r>
      </w:ins>
      <w:del w:id="245" w:author="admin_st" w:date="2023-04-06T14:55:55Z">
        <w:r>
          <w:rPr>
            <w:rFonts w:hint="eastAsia" w:ascii="仿宋" w:hAnsi="仿宋" w:eastAsia="仿宋" w:cs="Times New Roman"/>
            <w:sz w:val="28"/>
            <w:szCs w:val="28"/>
          </w:rPr>
          <w:delText>招标方</w:delText>
        </w:r>
      </w:del>
      <w:r>
        <w:rPr>
          <w:rFonts w:hint="eastAsia" w:ascii="仿宋" w:hAnsi="仿宋" w:eastAsia="仿宋" w:cs="Times New Roman"/>
          <w:sz w:val="28"/>
          <w:szCs w:val="28"/>
        </w:rPr>
        <w:t>收集所需资料。</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（三）</w:t>
      </w:r>
      <w:ins w:id="246" w:author="admin_st" w:date="2023-04-06T14:56:01Z">
        <w:r>
          <w:rPr>
            <w:rFonts w:hint="eastAsia" w:ascii="仿宋" w:hAnsi="仿宋" w:eastAsia="仿宋" w:cs="Times New Roman"/>
            <w:sz w:val="28"/>
            <w:szCs w:val="28"/>
            <w:lang w:val="en-US" w:eastAsia="zh-Hans"/>
          </w:rPr>
          <w:t>乙方</w:t>
        </w:r>
      </w:ins>
      <w:del w:id="247" w:author="admin_st" w:date="2023-04-06T14:56:00Z">
        <w:r>
          <w:rPr>
            <w:rFonts w:hint="eastAsia" w:ascii="仿宋" w:hAnsi="仿宋" w:eastAsia="仿宋" w:cs="Times New Roman"/>
            <w:sz w:val="28"/>
            <w:szCs w:val="28"/>
          </w:rPr>
          <w:delText>中标单位</w:delText>
        </w:r>
      </w:del>
      <w:r>
        <w:rPr>
          <w:rFonts w:hint="eastAsia" w:ascii="仿宋" w:hAnsi="仿宋" w:eastAsia="仿宋" w:cs="Times New Roman"/>
          <w:sz w:val="28"/>
          <w:szCs w:val="28"/>
        </w:rPr>
        <w:t>应在项目启动前，参加</w:t>
      </w:r>
      <w:ins w:id="248" w:author="admin_st" w:date="2023-04-06T14:56:07Z">
        <w:r>
          <w:rPr>
            <w:rFonts w:hint="eastAsia" w:ascii="仿宋" w:hAnsi="仿宋" w:eastAsia="仿宋" w:cs="Times New Roman"/>
            <w:sz w:val="28"/>
            <w:szCs w:val="28"/>
            <w:lang w:val="en-US" w:eastAsia="zh-Hans"/>
          </w:rPr>
          <w:t>甲方</w:t>
        </w:r>
      </w:ins>
      <w:del w:id="249" w:author="admin_st" w:date="2023-04-06T14:56:05Z">
        <w:r>
          <w:rPr>
            <w:rFonts w:hint="eastAsia" w:ascii="仿宋" w:hAnsi="仿宋" w:eastAsia="仿宋" w:cs="Times New Roman"/>
            <w:sz w:val="28"/>
            <w:szCs w:val="28"/>
          </w:rPr>
          <w:delText>招标方</w:delText>
        </w:r>
      </w:del>
      <w:r>
        <w:rPr>
          <w:rFonts w:hint="eastAsia" w:ascii="仿宋" w:hAnsi="仿宋" w:eastAsia="仿宋" w:cs="Times New Roman"/>
          <w:sz w:val="28"/>
          <w:szCs w:val="28"/>
        </w:rPr>
        <w:t>组织召开的启动会，沟通编制原则、重点要求、进度要求。</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（四）风险库、隐患库、安全生产标准化工作手册、考评标准等初稿编制完成后，应组织现场讨论，并修改完善。</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（五）</w:t>
      </w:r>
      <w:ins w:id="250" w:author="admin_st" w:date="2023-04-06T14:56:15Z">
        <w:r>
          <w:rPr>
            <w:rFonts w:hint="eastAsia" w:ascii="仿宋" w:hAnsi="仿宋" w:eastAsia="仿宋" w:cs="Times New Roman"/>
            <w:sz w:val="28"/>
            <w:szCs w:val="28"/>
            <w:lang w:val="en-US" w:eastAsia="zh-Hans"/>
          </w:rPr>
          <w:t>甲方</w:t>
        </w:r>
      </w:ins>
      <w:del w:id="251" w:author="admin_st" w:date="2023-04-06T14:56:12Z">
        <w:r>
          <w:rPr>
            <w:rFonts w:hint="eastAsia" w:ascii="仿宋" w:hAnsi="仿宋" w:eastAsia="仿宋" w:cs="Times New Roman"/>
            <w:sz w:val="28"/>
            <w:szCs w:val="28"/>
          </w:rPr>
          <w:delText>中标单位</w:delText>
        </w:r>
      </w:del>
      <w:r>
        <w:rPr>
          <w:rFonts w:hint="eastAsia" w:ascii="仿宋" w:hAnsi="仿宋" w:eastAsia="仿宋" w:cs="Times New Roman"/>
          <w:sz w:val="28"/>
          <w:szCs w:val="28"/>
        </w:rPr>
        <w:t>应每周汇报工作进展情况，及时沟通解决项目实施中存在的问题。</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（六）技术服务最终成果应满足国家、行业、属地有关法律法规、标准规范要求，并经</w:t>
      </w:r>
      <w:ins w:id="252" w:author="admin_st" w:date="2023-04-06T14:56:24Z">
        <w:r>
          <w:rPr>
            <w:rFonts w:hint="eastAsia" w:ascii="仿宋" w:hAnsi="仿宋" w:eastAsia="仿宋" w:cs="Times New Roman"/>
            <w:sz w:val="28"/>
            <w:szCs w:val="28"/>
            <w:lang w:val="en-US" w:eastAsia="zh-Hans"/>
          </w:rPr>
          <w:t>甲方</w:t>
        </w:r>
      </w:ins>
      <w:del w:id="253" w:author="admin_st" w:date="2023-04-06T14:56:22Z">
        <w:r>
          <w:rPr>
            <w:rFonts w:hint="eastAsia" w:ascii="仿宋" w:hAnsi="仿宋" w:eastAsia="仿宋" w:cs="Times New Roman"/>
            <w:sz w:val="28"/>
            <w:szCs w:val="28"/>
          </w:rPr>
          <w:delText>招标方</w:delText>
        </w:r>
      </w:del>
      <w:r>
        <w:rPr>
          <w:rFonts w:hint="eastAsia" w:ascii="仿宋" w:hAnsi="仿宋" w:eastAsia="仿宋" w:cs="Times New Roman"/>
          <w:sz w:val="28"/>
          <w:szCs w:val="28"/>
        </w:rPr>
        <w:t>验收通过。</w:t>
      </w:r>
    </w:p>
    <w:p>
      <w:pPr>
        <w:widowControl/>
        <w:jc w:val="left"/>
        <w:rPr>
          <w:rFonts w:ascii="黑体" w:hAnsi="黑体" w:eastAsia="黑体" w:cs="宋体"/>
          <w:sz w:val="30"/>
          <w:szCs w:val="30"/>
        </w:rPr>
      </w:pPr>
      <w:r>
        <w:rPr>
          <w:rFonts w:ascii="黑体" w:hAnsi="黑体" w:eastAsia="黑体" w:cs="宋体"/>
          <w:sz w:val="30"/>
          <w:szCs w:val="30"/>
        </w:rPr>
        <w:br w:type="page"/>
      </w:r>
    </w:p>
    <w:p>
      <w:pPr>
        <w:pBdr>
          <w:top w:val="none" w:color="auto" w:sz="0" w:space="1"/>
          <w:left w:val="none" w:color="auto" w:sz="0" w:space="4"/>
          <w:bottom w:val="none" w:color="auto" w:sz="0" w:space="1"/>
          <w:right w:val="none" w:color="auto" w:sz="0" w:space="4"/>
        </w:pBdr>
        <w:spacing w:line="360" w:lineRule="auto"/>
        <w:ind w:firstLine="420"/>
        <w:jc w:val="left"/>
        <w:rPr>
          <w:rFonts w:ascii="黑体" w:hAnsi="黑体" w:eastAsia="黑体" w:cs="宋体"/>
          <w:sz w:val="30"/>
          <w:szCs w:val="30"/>
        </w:rPr>
      </w:pPr>
      <w:r>
        <w:rPr>
          <w:rFonts w:hint="eastAsia" w:ascii="黑体" w:hAnsi="黑体" w:eastAsia="黑体" w:cs="宋体"/>
          <w:sz w:val="30"/>
          <w:szCs w:val="30"/>
        </w:rPr>
        <w:t>附件二 廉洁协议</w:t>
      </w:r>
    </w:p>
    <w:p>
      <w:pPr>
        <w:overflowPunct w:val="0"/>
        <w:topLinePunct/>
        <w:autoSpaceDN w:val="0"/>
        <w:snapToGrid w:val="0"/>
        <w:spacing w:line="480" w:lineRule="atLeast"/>
        <w:jc w:val="center"/>
        <w:rPr>
          <w:rFonts w:ascii="黑体" w:hAnsi="黑体" w:eastAsia="黑体" w:cs="宋体"/>
          <w:b/>
          <w:sz w:val="32"/>
          <w:szCs w:val="32"/>
        </w:rPr>
      </w:pPr>
      <w:r>
        <w:rPr>
          <w:rFonts w:hint="eastAsia" w:ascii="黑体" w:hAnsi="黑体" w:eastAsia="黑体" w:cs="宋体"/>
          <w:b/>
          <w:sz w:val="32"/>
          <w:szCs w:val="32"/>
        </w:rPr>
        <w:t>廉洁协议</w:t>
      </w:r>
    </w:p>
    <w:p>
      <w:pPr>
        <w:overflowPunct w:val="0"/>
        <w:topLinePunct/>
        <w:autoSpaceDN w:val="0"/>
        <w:snapToGrid w:val="0"/>
        <w:spacing w:line="480" w:lineRule="atLeast"/>
        <w:jc w:val="center"/>
        <w:rPr>
          <w:rFonts w:ascii="黑体" w:hAnsi="黑体" w:eastAsia="黑体" w:cs="Times New Roman"/>
          <w:sz w:val="24"/>
          <w:szCs w:val="21"/>
        </w:rPr>
      </w:pPr>
    </w:p>
    <w:p>
      <w:pPr>
        <w:overflowPunct w:val="0"/>
        <w:topLinePunct/>
        <w:autoSpaceDN w:val="0"/>
        <w:snapToGrid w:val="0"/>
        <w:spacing w:line="360" w:lineRule="auto"/>
        <w:rPr>
          <w:rFonts w:ascii="仿宋" w:hAnsi="仿宋" w:eastAsia="仿宋" w:cs="Times New Roman"/>
          <w:sz w:val="28"/>
          <w:szCs w:val="28"/>
        </w:rPr>
      </w:pPr>
      <w:r>
        <w:rPr>
          <w:rFonts w:hint="eastAsia" w:ascii="仿宋" w:hAnsi="仿宋" w:eastAsia="仿宋" w:cs="Times New Roman"/>
          <w:sz w:val="28"/>
          <w:szCs w:val="28"/>
        </w:rPr>
        <w:t>立协议单位</w:t>
      </w:r>
    </w:p>
    <w:p>
      <w:pPr>
        <w:spacing w:line="360" w:lineRule="auto"/>
        <w:jc w:val="left"/>
        <w:rPr>
          <w:rFonts w:ascii="仿宋" w:hAnsi="仿宋" w:eastAsia="仿宋" w:cs="宋体"/>
          <w:sz w:val="28"/>
          <w:szCs w:val="28"/>
        </w:rPr>
      </w:pPr>
      <w:r>
        <w:rPr>
          <w:rFonts w:hint="eastAsia" w:ascii="仿宋" w:hAnsi="仿宋" w:eastAsia="仿宋" w:cs="Times New Roman"/>
          <w:sz w:val="28"/>
          <w:szCs w:val="28"/>
        </w:rPr>
        <w:t>甲方：</w:t>
      </w:r>
      <w:r>
        <w:rPr>
          <w:rFonts w:hint="eastAsia" w:ascii="仿宋" w:hAnsi="仿宋" w:eastAsia="仿宋" w:cs="宋体"/>
          <w:sz w:val="28"/>
          <w:szCs w:val="28"/>
        </w:rPr>
        <w:t>上海申能新能源投资有限公司</w:t>
      </w:r>
      <w:r>
        <w:rPr>
          <w:rFonts w:hint="eastAsia" w:ascii="仿宋" w:hAnsi="仿宋" w:eastAsia="仿宋" w:cs="Times New Roman"/>
          <w:sz w:val="28"/>
          <w:szCs w:val="28"/>
          <w:lang w:val="zh-CN"/>
        </w:rPr>
        <w:t>（</w:t>
      </w:r>
      <w:r>
        <w:rPr>
          <w:rFonts w:hint="eastAsia" w:ascii="仿宋" w:hAnsi="仿宋" w:eastAsia="仿宋" w:cs="Times New Roman"/>
          <w:sz w:val="28"/>
          <w:szCs w:val="28"/>
        </w:rPr>
        <w:t>简称甲方）</w:t>
      </w:r>
    </w:p>
    <w:p>
      <w:pPr>
        <w:overflowPunct w:val="0"/>
        <w:spacing w:line="720" w:lineRule="auto"/>
        <w:rPr>
          <w:rFonts w:ascii="仿宋" w:hAnsi="仿宋" w:eastAsia="仿宋" w:cs="Times New Roman"/>
          <w:sz w:val="28"/>
          <w:szCs w:val="28"/>
        </w:rPr>
      </w:pPr>
      <w:r>
        <w:rPr>
          <w:rFonts w:hint="eastAsia" w:ascii="仿宋" w:hAnsi="仿宋" w:eastAsia="仿宋" w:cs="Times New Roman"/>
          <w:sz w:val="28"/>
          <w:szCs w:val="28"/>
        </w:rPr>
        <w:t>乙方：</w:t>
      </w:r>
      <w:r>
        <w:rPr>
          <w:rFonts w:hint="eastAsia" w:ascii="仿宋" w:hAnsi="仿宋" w:eastAsia="仿宋" w:cs="宋体"/>
          <w:sz w:val="28"/>
          <w:szCs w:val="28"/>
        </w:rPr>
        <w:t>北京中安质环技术评价中心有限公司</w:t>
      </w:r>
      <w:r>
        <w:rPr>
          <w:rFonts w:hint="eastAsia" w:ascii="仿宋" w:hAnsi="仿宋" w:eastAsia="仿宋" w:cs="Times New Roman"/>
          <w:sz w:val="28"/>
          <w:szCs w:val="28"/>
          <w:lang w:val="zh-CN"/>
        </w:rPr>
        <w:t>（</w:t>
      </w:r>
      <w:r>
        <w:rPr>
          <w:rFonts w:hint="eastAsia" w:ascii="仿宋" w:hAnsi="仿宋" w:eastAsia="仿宋" w:cs="Times New Roman"/>
          <w:sz w:val="28"/>
          <w:szCs w:val="28"/>
        </w:rPr>
        <w:t>简称乙方）</w:t>
      </w:r>
      <w:r>
        <w:rPr>
          <w:rFonts w:ascii="仿宋" w:hAnsi="仿宋" w:eastAsia="仿宋" w:cs="Times New Roman"/>
          <w:sz w:val="28"/>
          <w:szCs w:val="28"/>
        </w:rPr>
        <w:t xml:space="preserve"> </w:t>
      </w:r>
    </w:p>
    <w:p>
      <w:pPr>
        <w:spacing w:line="360" w:lineRule="auto"/>
        <w:ind w:firstLine="420" w:firstLineChars="150"/>
        <w:rPr>
          <w:rFonts w:ascii="仿宋" w:hAnsi="仿宋" w:eastAsia="仿宋" w:cs="Times New Roman"/>
          <w:sz w:val="28"/>
          <w:szCs w:val="28"/>
          <w:lang w:val="zh-CN"/>
        </w:rPr>
      </w:pPr>
      <w:r>
        <w:rPr>
          <w:rFonts w:hint="eastAsia" w:ascii="仿宋" w:hAnsi="仿宋" w:eastAsia="仿宋" w:cs="Times New Roman"/>
          <w:sz w:val="28"/>
          <w:szCs w:val="28"/>
          <w:lang w:val="zh-CN"/>
        </w:rPr>
        <w:t>为了在采购实施中保持廉洁自律的工作作风，防止各种不正当行为的发生，根据国家和上海市有关廉政建设和廉洁从业的各项规定，特订立本协议如下：</w:t>
      </w:r>
    </w:p>
    <w:p>
      <w:pPr>
        <w:numPr>
          <w:ilvl w:val="0"/>
          <w:numId w:val="2"/>
          <w:ins w:id="255" w:author="admin_st" w:date="2023-04-06T14:57:39Z"/>
        </w:numPr>
        <w:spacing w:line="360" w:lineRule="auto"/>
        <w:ind w:firstLine="420" w:firstLineChars="0"/>
        <w:rPr>
          <w:ins w:id="256" w:author="admin_st" w:date="2023-04-06T14:57:40Z"/>
          <w:rFonts w:ascii="仿宋" w:hAnsi="仿宋" w:eastAsia="仿宋" w:cs="Times New Roman"/>
          <w:sz w:val="28"/>
          <w:szCs w:val="28"/>
          <w:lang w:val="zh-CN"/>
        </w:rPr>
        <w:pPrChange w:id="254" w:author="admin_st" w:date="2023-04-06T14:57:39Z">
          <w:pPr>
            <w:spacing w:line="360" w:lineRule="auto"/>
            <w:ind w:firstLine="560" w:firstLineChars="200"/>
          </w:pPr>
        </w:pPrChange>
      </w:pPr>
      <w:r>
        <w:rPr>
          <w:rFonts w:hint="eastAsia" w:ascii="仿宋" w:hAnsi="仿宋" w:eastAsia="仿宋" w:cs="Times New Roman"/>
          <w:sz w:val="28"/>
          <w:szCs w:val="28"/>
          <w:lang w:val="zh-CN"/>
        </w:rPr>
        <w:t>甲乙双方应当自觉遵守国家和上海市关于设备购销的相关规定以及有关廉政建设和廉洁从业的各项规定。甲方及其工作人员不得以任何形式向乙方索要和收受回扣等好处费。甲方工作人员应当保持与乙方的正常业务交往，不得接受乙方的礼品，礼金，有价证券，购物卡和贵重物品，不得在乙方报销任何应由个人支付的费用。</w:t>
      </w:r>
    </w:p>
    <w:p>
      <w:pPr>
        <w:numPr>
          <w:ilvl w:val="0"/>
          <w:numId w:val="2"/>
          <w:ins w:id="258" w:author="admin_st" w:date="2023-04-06T14:57:39Z"/>
        </w:numPr>
        <w:spacing w:line="360" w:lineRule="auto"/>
        <w:ind w:firstLine="420" w:firstLineChars="0"/>
        <w:rPr>
          <w:del w:id="259" w:author="admin_st" w:date="2023-04-06T14:57:39Z"/>
          <w:rFonts w:ascii="仿宋" w:hAnsi="仿宋" w:eastAsia="仿宋" w:cs="Times New Roman"/>
          <w:sz w:val="28"/>
          <w:szCs w:val="28"/>
          <w:lang w:val="zh-CN"/>
        </w:rPr>
        <w:pPrChange w:id="257" w:author="admin_st" w:date="2023-04-06T14:57:39Z">
          <w:pPr>
            <w:spacing w:line="360" w:lineRule="auto"/>
            <w:ind w:firstLine="560" w:firstLineChars="200"/>
          </w:pPr>
        </w:pPrChange>
      </w:pPr>
    </w:p>
    <w:p>
      <w:pPr>
        <w:numPr>
          <w:ilvl w:val="0"/>
          <w:numId w:val="2"/>
          <w:ins w:id="261" w:author="admin_st" w:date="2023-04-06T14:57:43Z"/>
        </w:numPr>
        <w:spacing w:line="360" w:lineRule="auto"/>
        <w:ind w:firstLine="420" w:firstLineChars="0"/>
        <w:rPr>
          <w:ins w:id="262" w:author="admin_st" w:date="2023-04-06T14:57:43Z"/>
          <w:rFonts w:hint="eastAsia" w:ascii="仿宋" w:hAnsi="仿宋" w:eastAsia="仿宋" w:cs="Times New Roman"/>
          <w:sz w:val="28"/>
          <w:szCs w:val="28"/>
          <w:lang w:val="zh-CN"/>
        </w:rPr>
        <w:pPrChange w:id="260" w:author="admin_st" w:date="2023-04-06T14:57:43Z">
          <w:pPr>
            <w:spacing w:line="360" w:lineRule="auto"/>
            <w:ind w:firstLine="560" w:firstLineChars="200"/>
          </w:pPr>
        </w:pPrChange>
      </w:pPr>
      <w:r>
        <w:rPr>
          <w:rFonts w:hint="eastAsia" w:ascii="仿宋" w:hAnsi="仿宋" w:eastAsia="仿宋" w:cs="Times New Roman"/>
          <w:sz w:val="28"/>
          <w:szCs w:val="28"/>
          <w:lang w:val="zh-CN"/>
        </w:rPr>
        <w:t>甲方工作人员不得参加可能对公正执行公务有影响的宴请、旅游、健身、娱乐等活动安排。</w:t>
      </w:r>
    </w:p>
    <w:p>
      <w:pPr>
        <w:numPr>
          <w:ilvl w:val="0"/>
          <w:numId w:val="2"/>
          <w:ins w:id="264" w:author="admin_st" w:date="2023-04-06T14:57:43Z"/>
        </w:numPr>
        <w:spacing w:line="360" w:lineRule="auto"/>
        <w:ind w:firstLine="420" w:firstLineChars="0"/>
        <w:rPr>
          <w:del w:id="265" w:author="admin_st" w:date="2023-04-06T14:57:06Z"/>
          <w:rFonts w:hint="eastAsia" w:ascii="仿宋" w:hAnsi="仿宋" w:eastAsia="仿宋" w:cs="Times New Roman"/>
          <w:sz w:val="28"/>
          <w:szCs w:val="28"/>
          <w:lang w:val="zh-CN"/>
        </w:rPr>
        <w:pPrChange w:id="263" w:author="admin_st" w:date="2023-04-06T14:57:43Z">
          <w:pPr>
            <w:spacing w:line="360" w:lineRule="auto"/>
            <w:ind w:firstLine="560" w:firstLineChars="200"/>
          </w:pPr>
        </w:pPrChange>
      </w:pPr>
    </w:p>
    <w:p>
      <w:pPr>
        <w:keepNext w:val="0"/>
        <w:numPr>
          <w:ilvl w:val="0"/>
          <w:numId w:val="2"/>
          <w:ins w:id="267" w:author="admin_st" w:date="2023-04-06T14:59:30Z"/>
        </w:numPr>
        <w:overflowPunct/>
        <w:topLinePunct w:val="0"/>
        <w:autoSpaceDN/>
        <w:snapToGrid/>
        <w:spacing w:line="360" w:lineRule="auto"/>
        <w:ind w:left="0" w:firstLine="420" w:firstLineChars="0"/>
        <w:textAlignment w:val="auto"/>
        <w:rPr>
          <w:ins w:id="268" w:author="admin_st" w:date="2023-04-06T14:59:31Z"/>
          <w:rFonts w:ascii="仿宋" w:hAnsi="仿宋" w:eastAsia="仿宋" w:cs="Times New Roman"/>
          <w:sz w:val="28"/>
          <w:szCs w:val="28"/>
          <w:lang w:val="zh-CN"/>
        </w:rPr>
        <w:pPrChange w:id="266" w:author="admin_st" w:date="2023-04-06T14:59:30Z">
          <w:pPr>
            <w:keepNext/>
            <w:numPr>
              <w:ilvl w:val="0"/>
              <w:numId w:val="3"/>
            </w:numPr>
            <w:tabs>
              <w:tab w:val="left" w:pos="1215"/>
            </w:tabs>
            <w:overflowPunct w:val="0"/>
            <w:topLinePunct/>
            <w:autoSpaceDN w:val="0"/>
            <w:snapToGrid w:val="0"/>
            <w:spacing w:line="360" w:lineRule="auto"/>
            <w:ind w:left="0" w:firstLine="540"/>
            <w:textAlignment w:val="top"/>
          </w:pPr>
        </w:pPrChange>
      </w:pPr>
      <w:r>
        <w:rPr>
          <w:rFonts w:hint="eastAsia" w:ascii="仿宋" w:hAnsi="仿宋" w:eastAsia="仿宋" w:cs="Times New Roman"/>
          <w:sz w:val="28"/>
          <w:szCs w:val="28"/>
          <w:lang w:val="zh-CN"/>
        </w:rPr>
        <w:t>甲方工作人员不得要求或者接受乙方为其住房装修、婚丧嫁娶、家属和子女的工作安排以及出国等提供方便；</w:t>
      </w:r>
    </w:p>
    <w:p>
      <w:pPr>
        <w:keepNext w:val="0"/>
        <w:numPr>
          <w:ilvl w:val="0"/>
          <w:numId w:val="2"/>
          <w:ins w:id="270" w:author="admin_st" w:date="2023-04-06T14:59:30Z"/>
        </w:numPr>
        <w:overflowPunct/>
        <w:topLinePunct w:val="0"/>
        <w:autoSpaceDN/>
        <w:snapToGrid/>
        <w:spacing w:line="360" w:lineRule="auto"/>
        <w:ind w:left="0" w:firstLine="420" w:firstLineChars="0"/>
        <w:textAlignment w:val="auto"/>
        <w:rPr>
          <w:del w:id="271" w:author="admin_st" w:date="2023-04-06T14:59:30Z"/>
          <w:rFonts w:ascii="仿宋" w:hAnsi="仿宋" w:eastAsia="仿宋" w:cs="Times New Roman"/>
          <w:sz w:val="28"/>
          <w:szCs w:val="28"/>
          <w:lang w:val="zh-CN"/>
        </w:rPr>
        <w:pPrChange w:id="269" w:author="admin_st" w:date="2023-04-06T14:59:30Z">
          <w:pPr>
            <w:keepNext/>
            <w:numPr>
              <w:ilvl w:val="0"/>
              <w:numId w:val="3"/>
            </w:numPr>
            <w:tabs>
              <w:tab w:val="left" w:pos="1215"/>
            </w:tabs>
            <w:overflowPunct w:val="0"/>
            <w:topLinePunct/>
            <w:autoSpaceDN w:val="0"/>
            <w:snapToGrid w:val="0"/>
            <w:spacing w:line="360" w:lineRule="auto"/>
            <w:ind w:left="0" w:firstLine="540"/>
            <w:textAlignment w:val="top"/>
          </w:pPr>
        </w:pPrChange>
      </w:pPr>
    </w:p>
    <w:p>
      <w:pPr>
        <w:keepNext w:val="0"/>
        <w:numPr>
          <w:ilvl w:val="0"/>
          <w:numId w:val="2"/>
          <w:ins w:id="273" w:author="admin_st" w:date="2023-04-06T14:59:34Z"/>
        </w:numPr>
        <w:overflowPunct/>
        <w:topLinePunct w:val="0"/>
        <w:autoSpaceDN/>
        <w:snapToGrid/>
        <w:spacing w:line="360" w:lineRule="auto"/>
        <w:ind w:left="0" w:firstLine="420"/>
        <w:textAlignment w:val="auto"/>
        <w:rPr>
          <w:ins w:id="274" w:author="admin_st" w:date="2023-04-06T14:59:34Z"/>
          <w:rFonts w:ascii="仿宋" w:hAnsi="仿宋" w:eastAsia="仿宋" w:cs="Times New Roman"/>
          <w:sz w:val="28"/>
          <w:szCs w:val="28"/>
          <w:lang w:val="zh-CN"/>
        </w:rPr>
        <w:pPrChange w:id="272" w:author="admin_st" w:date="2023-04-06T14:59:34Z">
          <w:pPr>
            <w:keepNext/>
            <w:numPr>
              <w:ilvl w:val="0"/>
              <w:numId w:val="3"/>
            </w:numPr>
            <w:tabs>
              <w:tab w:val="left" w:pos="1215"/>
            </w:tabs>
            <w:overflowPunct w:val="0"/>
            <w:topLinePunct/>
            <w:autoSpaceDN w:val="0"/>
            <w:snapToGrid w:val="0"/>
            <w:spacing w:line="360" w:lineRule="auto"/>
            <w:ind w:left="0" w:firstLine="540"/>
            <w:textAlignment w:val="top"/>
          </w:pPr>
        </w:pPrChange>
      </w:pPr>
      <w:r>
        <w:rPr>
          <w:rFonts w:hint="eastAsia" w:ascii="仿宋" w:hAnsi="仿宋" w:eastAsia="仿宋" w:cs="Times New Roman"/>
          <w:sz w:val="28"/>
          <w:szCs w:val="28"/>
          <w:lang w:val="zh-CN"/>
        </w:rPr>
        <w:t>甲方工作人员不得向乙方介绍家属或者亲友从事与甲方设备采购有关的材料设备供应、分包等经济活动；</w:t>
      </w:r>
    </w:p>
    <w:p>
      <w:pPr>
        <w:keepNext w:val="0"/>
        <w:numPr>
          <w:ilvl w:val="0"/>
          <w:numId w:val="2"/>
          <w:ins w:id="276" w:author="admin_st" w:date="2023-04-06T14:59:34Z"/>
        </w:numPr>
        <w:overflowPunct/>
        <w:topLinePunct w:val="0"/>
        <w:autoSpaceDN/>
        <w:snapToGrid/>
        <w:spacing w:line="360" w:lineRule="auto"/>
        <w:ind w:left="0" w:firstLine="420"/>
        <w:textAlignment w:val="auto"/>
        <w:rPr>
          <w:del w:id="277" w:author="admin_st" w:date="2023-04-06T14:59:34Z"/>
          <w:rFonts w:ascii="仿宋" w:hAnsi="仿宋" w:eastAsia="仿宋" w:cs="Times New Roman"/>
          <w:sz w:val="28"/>
          <w:szCs w:val="28"/>
          <w:lang w:val="zh-CN"/>
        </w:rPr>
        <w:pPrChange w:id="275" w:author="admin_st" w:date="2023-04-06T14:59:34Z">
          <w:pPr>
            <w:keepNext/>
            <w:numPr>
              <w:ilvl w:val="0"/>
              <w:numId w:val="3"/>
            </w:numPr>
            <w:tabs>
              <w:tab w:val="left" w:pos="1215"/>
            </w:tabs>
            <w:overflowPunct w:val="0"/>
            <w:topLinePunct/>
            <w:autoSpaceDN w:val="0"/>
            <w:snapToGrid w:val="0"/>
            <w:spacing w:line="360" w:lineRule="auto"/>
            <w:ind w:left="0" w:firstLine="540"/>
            <w:textAlignment w:val="top"/>
          </w:pPr>
        </w:pPrChange>
      </w:pPr>
    </w:p>
    <w:p>
      <w:pPr>
        <w:keepNext w:val="0"/>
        <w:numPr>
          <w:ilvl w:val="0"/>
          <w:numId w:val="2"/>
          <w:ins w:id="279" w:author="admin_st" w:date="2023-04-06T14:59:37Z"/>
        </w:numPr>
        <w:overflowPunct/>
        <w:topLinePunct w:val="0"/>
        <w:autoSpaceDN/>
        <w:snapToGrid/>
        <w:spacing w:line="360" w:lineRule="auto"/>
        <w:ind w:left="0" w:firstLine="420"/>
        <w:textAlignment w:val="auto"/>
        <w:rPr>
          <w:ins w:id="280" w:author="admin_st" w:date="2023-04-06T14:59:38Z"/>
          <w:rFonts w:ascii="仿宋" w:hAnsi="仿宋" w:eastAsia="仿宋" w:cs="Times New Roman"/>
          <w:sz w:val="28"/>
          <w:szCs w:val="28"/>
          <w:lang w:val="zh-CN"/>
        </w:rPr>
        <w:pPrChange w:id="278" w:author="admin_st" w:date="2023-04-06T14:59:37Z">
          <w:pPr>
            <w:keepNext/>
            <w:numPr>
              <w:ilvl w:val="0"/>
              <w:numId w:val="3"/>
            </w:numPr>
            <w:tabs>
              <w:tab w:val="left" w:pos="1215"/>
            </w:tabs>
            <w:overflowPunct w:val="0"/>
            <w:topLinePunct/>
            <w:autoSpaceDN w:val="0"/>
            <w:snapToGrid w:val="0"/>
            <w:spacing w:line="360" w:lineRule="auto"/>
            <w:ind w:left="0" w:firstLine="540"/>
            <w:textAlignment w:val="top"/>
          </w:pPr>
        </w:pPrChange>
      </w:pPr>
      <w:r>
        <w:rPr>
          <w:rFonts w:hint="eastAsia" w:ascii="仿宋" w:hAnsi="仿宋" w:eastAsia="仿宋" w:cs="Times New Roman"/>
          <w:sz w:val="28"/>
          <w:szCs w:val="28"/>
          <w:lang w:val="zh-CN"/>
        </w:rPr>
        <w:t>乙方应当通过正常途径开展相对业务工作，不得为获取某些利益而向甲方工作人员赠送礼品，礼金，有价证券，购物卡等贵重物品；</w:t>
      </w:r>
    </w:p>
    <w:p>
      <w:pPr>
        <w:keepNext w:val="0"/>
        <w:numPr>
          <w:ilvl w:val="0"/>
          <w:numId w:val="2"/>
          <w:ins w:id="282" w:author="admin_st" w:date="2023-04-06T14:59:37Z"/>
        </w:numPr>
        <w:overflowPunct/>
        <w:topLinePunct w:val="0"/>
        <w:autoSpaceDN/>
        <w:snapToGrid/>
        <w:spacing w:line="360" w:lineRule="auto"/>
        <w:ind w:left="0" w:firstLine="420"/>
        <w:textAlignment w:val="auto"/>
        <w:rPr>
          <w:del w:id="283" w:author="admin_st" w:date="2023-04-06T14:59:37Z"/>
          <w:rFonts w:ascii="仿宋" w:hAnsi="仿宋" w:eastAsia="仿宋" w:cs="Times New Roman"/>
          <w:sz w:val="28"/>
          <w:szCs w:val="28"/>
          <w:lang w:val="zh-CN"/>
        </w:rPr>
        <w:pPrChange w:id="281" w:author="admin_st" w:date="2023-04-06T14:59:37Z">
          <w:pPr>
            <w:keepNext/>
            <w:numPr>
              <w:ilvl w:val="0"/>
              <w:numId w:val="3"/>
            </w:numPr>
            <w:tabs>
              <w:tab w:val="left" w:pos="1215"/>
            </w:tabs>
            <w:overflowPunct w:val="0"/>
            <w:topLinePunct/>
            <w:autoSpaceDN w:val="0"/>
            <w:snapToGrid w:val="0"/>
            <w:spacing w:line="360" w:lineRule="auto"/>
            <w:ind w:left="0" w:firstLine="540"/>
            <w:textAlignment w:val="top"/>
          </w:pPr>
        </w:pPrChange>
      </w:pPr>
    </w:p>
    <w:p>
      <w:pPr>
        <w:keepNext w:val="0"/>
        <w:numPr>
          <w:ilvl w:val="0"/>
          <w:numId w:val="2"/>
          <w:ins w:id="285" w:author="admin_st" w:date="2023-04-06T14:59:40Z"/>
        </w:numPr>
        <w:overflowPunct/>
        <w:topLinePunct w:val="0"/>
        <w:autoSpaceDN/>
        <w:snapToGrid/>
        <w:spacing w:line="360" w:lineRule="auto"/>
        <w:ind w:left="0" w:firstLine="420"/>
        <w:textAlignment w:val="auto"/>
        <w:rPr>
          <w:ins w:id="286" w:author="admin_st" w:date="2023-04-06T14:59:40Z"/>
          <w:rFonts w:ascii="仿宋" w:hAnsi="仿宋" w:eastAsia="仿宋" w:cs="Times New Roman"/>
          <w:sz w:val="28"/>
          <w:szCs w:val="28"/>
          <w:lang w:val="zh-CN"/>
        </w:rPr>
        <w:pPrChange w:id="284" w:author="admin_st" w:date="2023-04-06T14:59:40Z">
          <w:pPr>
            <w:keepNext/>
            <w:numPr>
              <w:ilvl w:val="0"/>
              <w:numId w:val="3"/>
            </w:numPr>
            <w:tabs>
              <w:tab w:val="left" w:pos="1215"/>
            </w:tabs>
            <w:overflowPunct w:val="0"/>
            <w:topLinePunct/>
            <w:autoSpaceDN w:val="0"/>
            <w:snapToGrid w:val="0"/>
            <w:spacing w:line="360" w:lineRule="auto"/>
            <w:ind w:left="0" w:firstLine="540"/>
            <w:textAlignment w:val="top"/>
          </w:pPr>
        </w:pPrChange>
      </w:pPr>
      <w:r>
        <w:rPr>
          <w:rFonts w:hint="eastAsia" w:ascii="仿宋" w:hAnsi="仿宋" w:eastAsia="仿宋" w:cs="Times New Roman"/>
          <w:sz w:val="28"/>
          <w:szCs w:val="28"/>
          <w:lang w:val="zh-CN"/>
        </w:rPr>
        <w:t>乙方不得为谋取私利擅自与甲方工作人员就设备材料费用、设备材料供应、设备材料验收、设备材料质量问题处理等进行私下商谈或者达成默契；</w:t>
      </w:r>
    </w:p>
    <w:p>
      <w:pPr>
        <w:keepNext w:val="0"/>
        <w:numPr>
          <w:ilvl w:val="0"/>
          <w:numId w:val="2"/>
          <w:ins w:id="288" w:author="admin_st" w:date="2023-04-06T14:59:40Z"/>
        </w:numPr>
        <w:overflowPunct/>
        <w:topLinePunct w:val="0"/>
        <w:autoSpaceDN/>
        <w:snapToGrid/>
        <w:spacing w:line="360" w:lineRule="auto"/>
        <w:ind w:left="0" w:firstLine="420"/>
        <w:textAlignment w:val="auto"/>
        <w:rPr>
          <w:del w:id="289" w:author="admin_st" w:date="2023-04-06T14:59:40Z"/>
          <w:rFonts w:ascii="仿宋" w:hAnsi="仿宋" w:eastAsia="仿宋" w:cs="Times New Roman"/>
          <w:sz w:val="28"/>
          <w:szCs w:val="28"/>
          <w:lang w:val="zh-CN"/>
        </w:rPr>
        <w:pPrChange w:id="287" w:author="admin_st" w:date="2023-04-06T14:59:40Z">
          <w:pPr>
            <w:keepNext/>
            <w:numPr>
              <w:ilvl w:val="0"/>
              <w:numId w:val="3"/>
            </w:numPr>
            <w:tabs>
              <w:tab w:val="left" w:pos="1215"/>
            </w:tabs>
            <w:overflowPunct w:val="0"/>
            <w:topLinePunct/>
            <w:autoSpaceDN w:val="0"/>
            <w:snapToGrid w:val="0"/>
            <w:spacing w:line="360" w:lineRule="auto"/>
            <w:ind w:left="0" w:firstLine="540"/>
            <w:textAlignment w:val="top"/>
          </w:pPr>
        </w:pPrChange>
      </w:pPr>
    </w:p>
    <w:p>
      <w:pPr>
        <w:keepNext w:val="0"/>
        <w:numPr>
          <w:ilvl w:val="0"/>
          <w:numId w:val="2"/>
          <w:ins w:id="291" w:author="admin_st" w:date="2023-04-06T14:59:43Z"/>
        </w:numPr>
        <w:overflowPunct/>
        <w:topLinePunct w:val="0"/>
        <w:autoSpaceDN/>
        <w:snapToGrid/>
        <w:spacing w:line="360" w:lineRule="auto"/>
        <w:ind w:left="0" w:firstLine="420"/>
        <w:textAlignment w:val="auto"/>
        <w:rPr>
          <w:ins w:id="292" w:author="admin_st" w:date="2023-04-06T14:59:43Z"/>
          <w:rFonts w:ascii="仿宋" w:hAnsi="仿宋" w:eastAsia="仿宋" w:cs="Times New Roman"/>
          <w:sz w:val="28"/>
          <w:szCs w:val="28"/>
          <w:lang w:val="zh-CN"/>
        </w:rPr>
        <w:pPrChange w:id="290" w:author="admin_st" w:date="2023-04-06T14:59:43Z">
          <w:pPr>
            <w:keepNext/>
            <w:numPr>
              <w:ilvl w:val="0"/>
              <w:numId w:val="3"/>
            </w:numPr>
            <w:tabs>
              <w:tab w:val="left" w:pos="1215"/>
            </w:tabs>
            <w:overflowPunct w:val="0"/>
            <w:topLinePunct/>
            <w:autoSpaceDN w:val="0"/>
            <w:snapToGrid w:val="0"/>
            <w:spacing w:line="360" w:lineRule="auto"/>
            <w:ind w:left="0" w:firstLine="540"/>
            <w:textAlignment w:val="top"/>
          </w:pPr>
        </w:pPrChange>
      </w:pPr>
      <w:r>
        <w:rPr>
          <w:rFonts w:hint="eastAsia" w:ascii="仿宋" w:hAnsi="仿宋" w:eastAsia="仿宋" w:cs="Times New Roman"/>
          <w:sz w:val="28"/>
          <w:szCs w:val="28"/>
          <w:lang w:val="zh-CN"/>
        </w:rPr>
        <w:t>乙方不得以洽谈业务、签订经济合同为借口邀请甲方工作人员外出旅游，进入营业性高档娱乐场所；</w:t>
      </w:r>
    </w:p>
    <w:p>
      <w:pPr>
        <w:keepNext w:val="0"/>
        <w:numPr>
          <w:ilvl w:val="0"/>
          <w:numId w:val="2"/>
          <w:ins w:id="294" w:author="admin_st" w:date="2023-04-06T14:59:43Z"/>
        </w:numPr>
        <w:overflowPunct/>
        <w:topLinePunct w:val="0"/>
        <w:autoSpaceDN/>
        <w:snapToGrid/>
        <w:spacing w:line="360" w:lineRule="auto"/>
        <w:ind w:left="0" w:firstLine="420"/>
        <w:textAlignment w:val="auto"/>
        <w:rPr>
          <w:del w:id="295" w:author="admin_st" w:date="2023-04-06T14:59:43Z"/>
          <w:rFonts w:ascii="仿宋" w:hAnsi="仿宋" w:eastAsia="仿宋" w:cs="Times New Roman"/>
          <w:sz w:val="28"/>
          <w:szCs w:val="28"/>
          <w:lang w:val="zh-CN"/>
        </w:rPr>
        <w:pPrChange w:id="293" w:author="admin_st" w:date="2023-04-06T14:59:43Z">
          <w:pPr>
            <w:keepNext/>
            <w:numPr>
              <w:ilvl w:val="0"/>
              <w:numId w:val="3"/>
            </w:numPr>
            <w:tabs>
              <w:tab w:val="left" w:pos="1215"/>
            </w:tabs>
            <w:overflowPunct w:val="0"/>
            <w:topLinePunct/>
            <w:autoSpaceDN w:val="0"/>
            <w:snapToGrid w:val="0"/>
            <w:spacing w:line="360" w:lineRule="auto"/>
            <w:ind w:left="0" w:firstLine="540"/>
            <w:textAlignment w:val="top"/>
          </w:pPr>
        </w:pPrChange>
      </w:pPr>
    </w:p>
    <w:p>
      <w:pPr>
        <w:keepNext w:val="0"/>
        <w:numPr>
          <w:ilvl w:val="0"/>
          <w:numId w:val="2"/>
          <w:ins w:id="297" w:author="admin_st" w:date="2023-04-06T14:59:46Z"/>
        </w:numPr>
        <w:overflowPunct/>
        <w:topLinePunct w:val="0"/>
        <w:autoSpaceDN/>
        <w:snapToGrid/>
        <w:spacing w:line="360" w:lineRule="auto"/>
        <w:ind w:left="0" w:firstLine="420"/>
        <w:textAlignment w:val="auto"/>
        <w:rPr>
          <w:ins w:id="298" w:author="admin_st" w:date="2023-04-06T14:59:46Z"/>
          <w:rFonts w:ascii="仿宋" w:hAnsi="仿宋" w:eastAsia="仿宋" w:cs="Times New Roman"/>
          <w:sz w:val="28"/>
          <w:szCs w:val="28"/>
          <w:lang w:val="zh-CN"/>
        </w:rPr>
        <w:pPrChange w:id="296" w:author="admin_st" w:date="2023-04-06T14:59:46Z">
          <w:pPr>
            <w:keepNext/>
            <w:numPr>
              <w:ilvl w:val="0"/>
              <w:numId w:val="3"/>
            </w:numPr>
            <w:tabs>
              <w:tab w:val="left" w:pos="1215"/>
            </w:tabs>
            <w:overflowPunct w:val="0"/>
            <w:topLinePunct/>
            <w:autoSpaceDN w:val="0"/>
            <w:snapToGrid w:val="0"/>
            <w:spacing w:line="360" w:lineRule="auto"/>
            <w:ind w:left="0" w:firstLine="540"/>
            <w:textAlignment w:val="top"/>
          </w:pPr>
        </w:pPrChange>
      </w:pPr>
      <w:r>
        <w:rPr>
          <w:rFonts w:hint="eastAsia" w:ascii="仿宋" w:hAnsi="仿宋" w:eastAsia="仿宋" w:cs="Times New Roman"/>
          <w:sz w:val="28"/>
          <w:szCs w:val="28"/>
          <w:lang w:val="zh-CN"/>
        </w:rPr>
        <w:t>乙方不得为甲方单位和个人购置或者提供通讯工具、交通工具、家电、高档办公用品等物品；</w:t>
      </w:r>
    </w:p>
    <w:p>
      <w:pPr>
        <w:keepNext w:val="0"/>
        <w:numPr>
          <w:ilvl w:val="0"/>
          <w:numId w:val="2"/>
          <w:ins w:id="300" w:author="admin_st" w:date="2023-04-06T14:59:46Z"/>
        </w:numPr>
        <w:overflowPunct/>
        <w:topLinePunct w:val="0"/>
        <w:autoSpaceDN/>
        <w:snapToGrid/>
        <w:spacing w:line="360" w:lineRule="auto"/>
        <w:ind w:left="0" w:firstLine="420"/>
        <w:textAlignment w:val="auto"/>
        <w:rPr>
          <w:del w:id="301" w:author="admin_st" w:date="2023-04-06T14:59:46Z"/>
          <w:rFonts w:ascii="仿宋" w:hAnsi="仿宋" w:eastAsia="仿宋" w:cs="Times New Roman"/>
          <w:sz w:val="28"/>
          <w:szCs w:val="28"/>
          <w:lang w:val="zh-CN"/>
        </w:rPr>
        <w:pPrChange w:id="299" w:author="admin_st" w:date="2023-04-06T14:59:46Z">
          <w:pPr>
            <w:keepNext/>
            <w:numPr>
              <w:ilvl w:val="0"/>
              <w:numId w:val="3"/>
            </w:numPr>
            <w:tabs>
              <w:tab w:val="left" w:pos="1215"/>
            </w:tabs>
            <w:overflowPunct w:val="0"/>
            <w:topLinePunct/>
            <w:autoSpaceDN w:val="0"/>
            <w:snapToGrid w:val="0"/>
            <w:spacing w:line="360" w:lineRule="auto"/>
            <w:ind w:left="0" w:firstLine="540"/>
            <w:textAlignment w:val="top"/>
          </w:pPr>
        </w:pPrChange>
      </w:pPr>
    </w:p>
    <w:p>
      <w:pPr>
        <w:keepNext w:val="0"/>
        <w:numPr>
          <w:ilvl w:val="0"/>
          <w:numId w:val="2"/>
          <w:ins w:id="303" w:author="admin_st" w:date="2023-04-06T14:59:49Z"/>
        </w:numPr>
        <w:overflowPunct/>
        <w:topLinePunct w:val="0"/>
        <w:autoSpaceDN/>
        <w:snapToGrid/>
        <w:spacing w:line="360" w:lineRule="auto"/>
        <w:ind w:left="0" w:firstLine="420"/>
        <w:textAlignment w:val="auto"/>
        <w:rPr>
          <w:ins w:id="304" w:author="admin_st" w:date="2023-04-06T14:59:49Z"/>
          <w:rFonts w:ascii="仿宋" w:hAnsi="仿宋" w:eastAsia="仿宋" w:cs="Times New Roman"/>
          <w:sz w:val="28"/>
          <w:szCs w:val="28"/>
        </w:rPr>
        <w:pPrChange w:id="302" w:author="admin_st" w:date="2023-04-06T14:59:49Z">
          <w:pPr>
            <w:keepNext/>
            <w:numPr>
              <w:ilvl w:val="0"/>
              <w:numId w:val="3"/>
            </w:numPr>
            <w:tabs>
              <w:tab w:val="left" w:pos="1215"/>
            </w:tabs>
            <w:overflowPunct w:val="0"/>
            <w:topLinePunct/>
            <w:autoSpaceDN w:val="0"/>
            <w:snapToGrid w:val="0"/>
            <w:spacing w:line="360" w:lineRule="auto"/>
            <w:ind w:left="0" w:firstLine="540"/>
            <w:textAlignment w:val="top"/>
          </w:pPr>
        </w:pPrChange>
      </w:pPr>
      <w:r>
        <w:rPr>
          <w:rFonts w:hint="eastAsia" w:ascii="仿宋" w:hAnsi="仿宋" w:eastAsia="仿宋" w:cs="Times New Roman"/>
          <w:sz w:val="28"/>
          <w:szCs w:val="28"/>
        </w:rPr>
        <w:t>乙方如发现甲方工作人员有违反上述协议者，应向甲方领导或甲方上级单位举报。甲方不得找任何借口对乙方进行报复。甲方对举报属实和严格遵守廉洁协议的乙方，在同等条件下给予承接后续工程的优先邀请投标；</w:t>
      </w:r>
    </w:p>
    <w:p>
      <w:pPr>
        <w:keepNext w:val="0"/>
        <w:numPr>
          <w:ilvl w:val="0"/>
          <w:numId w:val="2"/>
          <w:ins w:id="306" w:author="admin_st" w:date="2023-04-06T14:59:49Z"/>
        </w:numPr>
        <w:overflowPunct/>
        <w:topLinePunct w:val="0"/>
        <w:autoSpaceDN/>
        <w:snapToGrid/>
        <w:spacing w:line="360" w:lineRule="auto"/>
        <w:ind w:left="0" w:firstLine="420"/>
        <w:textAlignment w:val="auto"/>
        <w:rPr>
          <w:del w:id="307" w:author="admin_st" w:date="2023-04-06T14:59:49Z"/>
          <w:rFonts w:ascii="仿宋" w:hAnsi="仿宋" w:eastAsia="仿宋" w:cs="Times New Roman"/>
          <w:sz w:val="28"/>
          <w:szCs w:val="28"/>
        </w:rPr>
        <w:pPrChange w:id="305" w:author="admin_st" w:date="2023-04-06T14:59:49Z">
          <w:pPr>
            <w:keepNext/>
            <w:numPr>
              <w:ilvl w:val="0"/>
              <w:numId w:val="3"/>
            </w:numPr>
            <w:tabs>
              <w:tab w:val="left" w:pos="1215"/>
            </w:tabs>
            <w:overflowPunct w:val="0"/>
            <w:topLinePunct/>
            <w:autoSpaceDN w:val="0"/>
            <w:snapToGrid w:val="0"/>
            <w:spacing w:line="360" w:lineRule="auto"/>
            <w:ind w:left="0" w:firstLine="540"/>
            <w:textAlignment w:val="top"/>
          </w:pPr>
        </w:pPrChange>
      </w:pPr>
    </w:p>
    <w:p>
      <w:pPr>
        <w:keepNext w:val="0"/>
        <w:numPr>
          <w:ilvl w:val="0"/>
          <w:numId w:val="2"/>
          <w:ins w:id="309" w:author="admin_st" w:date="2023-04-06T14:59:52Z"/>
        </w:numPr>
        <w:overflowPunct/>
        <w:topLinePunct w:val="0"/>
        <w:autoSpaceDN/>
        <w:snapToGrid/>
        <w:spacing w:line="360" w:lineRule="auto"/>
        <w:ind w:left="0" w:firstLine="420"/>
        <w:textAlignment w:val="auto"/>
        <w:rPr>
          <w:ins w:id="310" w:author="admin_st" w:date="2023-04-06T14:59:53Z"/>
          <w:rFonts w:ascii="仿宋" w:hAnsi="仿宋" w:eastAsia="仿宋" w:cs="Times New Roman"/>
          <w:sz w:val="28"/>
          <w:szCs w:val="28"/>
        </w:rPr>
        <w:pPrChange w:id="308" w:author="admin_st" w:date="2023-04-06T14:59:52Z">
          <w:pPr>
            <w:keepNext/>
            <w:numPr>
              <w:ilvl w:val="0"/>
              <w:numId w:val="3"/>
            </w:numPr>
            <w:tabs>
              <w:tab w:val="left" w:pos="1215"/>
            </w:tabs>
            <w:overflowPunct w:val="0"/>
            <w:topLinePunct/>
            <w:autoSpaceDN w:val="0"/>
            <w:snapToGrid w:val="0"/>
            <w:spacing w:line="360" w:lineRule="auto"/>
            <w:ind w:left="0" w:firstLine="540"/>
            <w:textAlignment w:val="top"/>
          </w:pPr>
        </w:pPrChange>
      </w:pPr>
      <w:r>
        <w:rPr>
          <w:rFonts w:hint="eastAsia" w:ascii="仿宋" w:hAnsi="仿宋" w:eastAsia="仿宋" w:cs="Times New Roman"/>
          <w:sz w:val="28"/>
          <w:szCs w:val="28"/>
        </w:rPr>
        <w:t>甲方发现乙方有违反本协议或者采用不正当的手段行贿甲方工作人员，甲方将视具体情节酌情处理直至解除合同，如对甲方造成损失的则均由乙方承担，乙方采用不正当手段获取的非法所得将由相关部门按照规定进行处理，且应当向甲方进行赔偿，赔偿额等于非法所得额；</w:t>
      </w:r>
    </w:p>
    <w:p>
      <w:pPr>
        <w:keepNext w:val="0"/>
        <w:numPr>
          <w:ilvl w:val="0"/>
          <w:numId w:val="2"/>
          <w:ins w:id="312" w:author="admin_st" w:date="2023-04-06T14:59:52Z"/>
        </w:numPr>
        <w:overflowPunct/>
        <w:topLinePunct w:val="0"/>
        <w:autoSpaceDN/>
        <w:snapToGrid/>
        <w:spacing w:line="360" w:lineRule="auto"/>
        <w:ind w:left="0" w:firstLine="420"/>
        <w:textAlignment w:val="auto"/>
        <w:rPr>
          <w:del w:id="313" w:author="admin_st" w:date="2023-04-06T14:59:52Z"/>
          <w:rFonts w:ascii="仿宋" w:hAnsi="仿宋" w:eastAsia="仿宋" w:cs="Times New Roman"/>
          <w:sz w:val="28"/>
          <w:szCs w:val="28"/>
        </w:rPr>
        <w:pPrChange w:id="311" w:author="admin_st" w:date="2023-04-06T14:59:52Z">
          <w:pPr>
            <w:keepNext/>
            <w:numPr>
              <w:ilvl w:val="0"/>
              <w:numId w:val="3"/>
            </w:numPr>
            <w:tabs>
              <w:tab w:val="left" w:pos="1215"/>
            </w:tabs>
            <w:overflowPunct w:val="0"/>
            <w:topLinePunct/>
            <w:autoSpaceDN w:val="0"/>
            <w:snapToGrid w:val="0"/>
            <w:spacing w:line="360" w:lineRule="auto"/>
            <w:ind w:left="0" w:firstLine="540"/>
            <w:textAlignment w:val="top"/>
          </w:pPr>
        </w:pPrChange>
      </w:pPr>
    </w:p>
    <w:p>
      <w:pPr>
        <w:numPr>
          <w:ilvl w:val="0"/>
          <w:numId w:val="2"/>
          <w:ins w:id="315" w:author="admin_st" w:date="2023-04-06T14:59:55Z"/>
        </w:numPr>
        <w:overflowPunct/>
        <w:spacing w:line="360" w:lineRule="auto"/>
        <w:ind w:firstLine="420" w:firstLineChars="0"/>
        <w:rPr>
          <w:ins w:id="316" w:author="admin_st" w:date="2023-04-06T14:59:56Z"/>
          <w:rFonts w:ascii="仿宋" w:hAnsi="仿宋" w:eastAsia="仿宋" w:cs="Times New Roman"/>
          <w:sz w:val="28"/>
          <w:szCs w:val="28"/>
        </w:rPr>
        <w:pPrChange w:id="314" w:author="admin_st" w:date="2023-04-06T14:59:55Z">
          <w:pPr>
            <w:overflowPunct w:val="0"/>
            <w:spacing w:line="360" w:lineRule="auto"/>
            <w:ind w:firstLine="560" w:firstLineChars="200"/>
          </w:pPr>
        </w:pPrChange>
      </w:pPr>
      <w:del w:id="317" w:author="admin_st" w:date="2023-04-06T14:59:51Z">
        <w:r>
          <w:rPr>
            <w:rFonts w:hint="eastAsia" w:ascii="仿宋" w:hAnsi="仿宋" w:eastAsia="仿宋" w:cs="Times New Roman"/>
            <w:sz w:val="28"/>
            <w:szCs w:val="28"/>
          </w:rPr>
          <w:delText>九、</w:delText>
        </w:r>
      </w:del>
      <w:r>
        <w:rPr>
          <w:rFonts w:hint="eastAsia" w:ascii="仿宋" w:hAnsi="仿宋" w:eastAsia="仿宋" w:cs="Times New Roman"/>
          <w:sz w:val="28"/>
          <w:szCs w:val="28"/>
        </w:rPr>
        <w:t>本廉洁协议作为</w:t>
      </w:r>
      <w:ins w:id="318" w:author="admin_st" w:date="2023-04-06T15:00:18Z">
        <w:r>
          <w:rPr>
            <w:rFonts w:hint="eastAsia" w:ascii="仿宋" w:hAnsi="仿宋" w:eastAsia="仿宋" w:cs="Times New Roman"/>
            <w:sz w:val="28"/>
            <w:szCs w:val="28"/>
          </w:rPr>
          <w:t>技术服务合同</w:t>
        </w:r>
      </w:ins>
      <w:r>
        <w:rPr>
          <w:rFonts w:hint="eastAsia" w:ascii="仿宋" w:hAnsi="仿宋" w:eastAsia="仿宋" w:cs="Times New Roman"/>
          <w:sz w:val="28"/>
          <w:szCs w:val="28"/>
        </w:rPr>
        <w:t>的附件，与</w:t>
      </w:r>
      <w:ins w:id="319" w:author="admin_st" w:date="2023-04-06T15:00:23Z">
        <w:r>
          <w:rPr>
            <w:rFonts w:hint="eastAsia" w:ascii="仿宋" w:hAnsi="仿宋" w:eastAsia="仿宋" w:cs="Times New Roman"/>
            <w:sz w:val="28"/>
            <w:szCs w:val="28"/>
          </w:rPr>
          <w:t>技术服务合同</w:t>
        </w:r>
      </w:ins>
      <w:r>
        <w:rPr>
          <w:rFonts w:hint="eastAsia" w:ascii="仿宋" w:hAnsi="仿宋" w:eastAsia="仿宋" w:cs="Times New Roman"/>
          <w:sz w:val="28"/>
          <w:szCs w:val="28"/>
        </w:rPr>
        <w:t>具有同等法律效力。经协议双方签署后即生效；</w:t>
      </w:r>
    </w:p>
    <w:p>
      <w:pPr>
        <w:numPr>
          <w:ilvl w:val="0"/>
          <w:numId w:val="2"/>
          <w:ins w:id="321" w:author="admin_st" w:date="2023-04-06T14:59:55Z"/>
        </w:numPr>
        <w:overflowPunct/>
        <w:spacing w:line="360" w:lineRule="auto"/>
        <w:ind w:firstLine="420" w:firstLineChars="0"/>
        <w:rPr>
          <w:del w:id="322" w:author="admin_st" w:date="2023-04-06T14:59:55Z"/>
          <w:rFonts w:ascii="仿宋" w:hAnsi="仿宋" w:eastAsia="仿宋" w:cs="Times New Roman"/>
          <w:sz w:val="28"/>
          <w:szCs w:val="28"/>
        </w:rPr>
        <w:pPrChange w:id="320" w:author="admin_st" w:date="2023-04-06T14:59:55Z">
          <w:pPr>
            <w:overflowPunct w:val="0"/>
            <w:spacing w:line="360" w:lineRule="auto"/>
            <w:ind w:firstLine="560" w:firstLineChars="200"/>
          </w:pPr>
        </w:pPrChange>
      </w:pPr>
    </w:p>
    <w:p>
      <w:pPr>
        <w:numPr>
          <w:ilvl w:val="0"/>
          <w:numId w:val="2"/>
          <w:ins w:id="324" w:author="admin_st" w:date="2023-04-06T14:59:55Z"/>
        </w:numPr>
        <w:overflowPunct/>
        <w:topLinePunct w:val="0"/>
        <w:autoSpaceDN/>
        <w:snapToGrid/>
        <w:spacing w:line="360" w:lineRule="auto"/>
        <w:ind w:firstLine="420" w:firstLineChars="0"/>
        <w:rPr>
          <w:rFonts w:ascii="仿宋" w:hAnsi="仿宋" w:eastAsia="仿宋" w:cs="Times New Roman"/>
          <w:sz w:val="28"/>
          <w:szCs w:val="28"/>
        </w:rPr>
        <w:pPrChange w:id="323" w:author="admin_st" w:date="2023-04-06T14:59:55Z">
          <w:pPr>
            <w:overflowPunct w:val="0"/>
            <w:topLinePunct/>
            <w:autoSpaceDN w:val="0"/>
            <w:snapToGrid w:val="0"/>
            <w:spacing w:line="360" w:lineRule="auto"/>
            <w:ind w:firstLine="560" w:firstLineChars="200"/>
          </w:pPr>
        </w:pPrChange>
      </w:pPr>
      <w:del w:id="325" w:author="admin_st" w:date="2023-04-06T14:59:55Z">
        <w:r>
          <w:rPr>
            <w:rFonts w:hint="eastAsia" w:ascii="仿宋" w:hAnsi="仿宋" w:eastAsia="仿宋" w:cs="Times New Roman"/>
            <w:sz w:val="28"/>
            <w:szCs w:val="28"/>
          </w:rPr>
          <w:delText>十、</w:delText>
        </w:r>
      </w:del>
      <w:r>
        <w:rPr>
          <w:rFonts w:hint="eastAsia" w:ascii="仿宋" w:hAnsi="仿宋" w:eastAsia="仿宋" w:cs="Times New Roman"/>
          <w:sz w:val="28"/>
          <w:szCs w:val="28"/>
        </w:rPr>
        <w:t>本协议一式四份，甲方二份，乙方两份。</w:t>
      </w:r>
    </w:p>
    <w:p>
      <w:pPr>
        <w:spacing w:line="360" w:lineRule="auto"/>
        <w:ind w:firstLine="560" w:firstLineChars="200"/>
        <w:jc w:val="left"/>
        <w:rPr>
          <w:del w:id="326" w:author="admin_st" w:date="2023-04-06T15:00:55Z"/>
          <w:rFonts w:ascii="仿宋" w:hAnsi="仿宋" w:eastAsia="仿宋" w:cs="宋体"/>
          <w:sz w:val="28"/>
          <w:szCs w:val="28"/>
        </w:rPr>
      </w:pPr>
      <w:r>
        <w:rPr>
          <w:rFonts w:hint="eastAsia" w:ascii="仿宋" w:hAnsi="仿宋" w:eastAsia="仿宋" w:cs="宋体"/>
          <w:sz w:val="28"/>
          <w:szCs w:val="28"/>
        </w:rPr>
        <w:t>甲方：上海申能新能源投资有限公司（盖章）</w:t>
      </w:r>
    </w:p>
    <w:p>
      <w:pPr>
        <w:spacing w:line="360" w:lineRule="auto"/>
        <w:ind w:firstLine="560" w:firstLineChars="200"/>
        <w:jc w:val="left"/>
        <w:rPr>
          <w:rFonts w:ascii="仿宋" w:hAnsi="仿宋" w:eastAsia="仿宋" w:cs="宋体"/>
          <w:sz w:val="28"/>
          <w:szCs w:val="28"/>
        </w:rPr>
        <w:pPrChange w:id="327" w:author="admin_st" w:date="2023-04-06T15:00:56Z">
          <w:pPr>
            <w:spacing w:line="360" w:lineRule="auto"/>
            <w:ind w:firstLine="560" w:firstLineChars="200"/>
            <w:jc w:val="left"/>
          </w:pPr>
        </w:pPrChange>
      </w:pPr>
    </w:p>
    <w:p>
      <w:pPr>
        <w:spacing w:line="360" w:lineRule="auto"/>
        <w:ind w:firstLine="560" w:firstLineChars="200"/>
        <w:jc w:val="left"/>
        <w:rPr>
          <w:del w:id="328" w:author="admin_st" w:date="2023-04-06T15:00:57Z"/>
          <w:rFonts w:ascii="仿宋" w:hAnsi="仿宋" w:eastAsia="仿宋" w:cs="宋体"/>
          <w:sz w:val="28"/>
          <w:szCs w:val="28"/>
        </w:rPr>
      </w:pPr>
      <w:r>
        <w:rPr>
          <w:rFonts w:hint="eastAsia" w:ascii="仿宋" w:hAnsi="仿宋" w:eastAsia="仿宋" w:cs="宋体"/>
          <w:sz w:val="28"/>
          <w:szCs w:val="28"/>
        </w:rPr>
        <w:t>法人代表或委托代理人:</w:t>
      </w:r>
    </w:p>
    <w:p>
      <w:pPr>
        <w:spacing w:line="360" w:lineRule="auto"/>
        <w:ind w:firstLine="560" w:firstLineChars="200"/>
        <w:jc w:val="left"/>
        <w:rPr>
          <w:rFonts w:ascii="仿宋" w:hAnsi="仿宋" w:eastAsia="仿宋" w:cs="宋体"/>
          <w:sz w:val="28"/>
          <w:szCs w:val="28"/>
        </w:rPr>
        <w:pPrChange w:id="329" w:author="admin_st" w:date="2023-04-06T15:00:57Z">
          <w:pPr>
            <w:spacing w:line="360" w:lineRule="auto"/>
            <w:ind w:firstLine="560" w:firstLineChars="200"/>
            <w:jc w:val="left"/>
          </w:pPr>
        </w:pPrChange>
      </w:pP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乙方：北京中安质环技术评价中心有限公司（盖章）</w:t>
      </w:r>
    </w:p>
    <w:p>
      <w:pPr>
        <w:spacing w:line="360" w:lineRule="auto"/>
        <w:ind w:firstLine="0" w:firstLineChars="0"/>
        <w:jc w:val="left"/>
        <w:rPr>
          <w:del w:id="331" w:author="admin_st" w:date="2023-04-06T15:01:00Z"/>
          <w:rFonts w:ascii="仿宋" w:hAnsi="仿宋" w:eastAsia="仿宋" w:cs="宋体"/>
          <w:sz w:val="28"/>
          <w:szCs w:val="28"/>
        </w:rPr>
        <w:pPrChange w:id="330" w:author="admin_st" w:date="2023-04-06T15:00:59Z">
          <w:pPr>
            <w:spacing w:line="360" w:lineRule="auto"/>
            <w:ind w:firstLine="560" w:firstLineChars="200"/>
            <w:jc w:val="left"/>
          </w:pPr>
        </w:pPrChange>
      </w:pPr>
    </w:p>
    <w:p>
      <w:pPr>
        <w:spacing w:line="360" w:lineRule="auto"/>
        <w:ind w:firstLine="560" w:firstLineChars="200"/>
        <w:jc w:val="left"/>
        <w:rPr>
          <w:rFonts w:ascii="仿宋" w:hAnsi="仿宋" w:eastAsia="仿宋" w:cs="宋体"/>
          <w:sz w:val="28"/>
          <w:szCs w:val="28"/>
        </w:rPr>
      </w:pPr>
      <w:r>
        <w:rPr>
          <w:rFonts w:hint="eastAsia" w:ascii="仿宋" w:hAnsi="仿宋" w:eastAsia="仿宋" w:cs="宋体"/>
          <w:sz w:val="28"/>
          <w:szCs w:val="28"/>
        </w:rPr>
        <w:t>法人代表或委托代理人：</w:t>
      </w:r>
    </w:p>
    <w:sectPr>
      <w:pgSz w:w="11906" w:h="16838"/>
      <w:pgMar w:top="1440" w:right="1416" w:bottom="1440" w:left="1701"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陆仪纯 Lu,Yichun" w:date="2023-04-06T12:02:00Z" w:initials="">
    <w:p w14:paraId="6CF9DF50">
      <w:pPr>
        <w:jc w:val="left"/>
        <w:rPr>
          <w:rFonts w:hint="eastAsia" w:eastAsiaTheme="minorEastAsia"/>
          <w:lang w:eastAsia="zh-Hans"/>
        </w:rPr>
      </w:pPr>
      <w:r>
        <w:rPr>
          <w:rFonts w:hint="eastAsia"/>
        </w:rPr>
        <w:t>期限已过，提请贵司确认</w:t>
      </w:r>
      <w:r>
        <w:rPr>
          <w:rFonts w:hint="eastAsia"/>
          <w:lang w:eastAsia="zh-Hans"/>
        </w:rPr>
        <w:t>。</w:t>
      </w:r>
    </w:p>
  </w:comment>
  <w:comment w:id="1" w:author="admin_st" w:date="2023-04-06T15:03:11Z" w:initials="admin_st">
    <w:p w14:paraId="C7778E4D">
      <w:pPr>
        <w:pStyle w:val="3"/>
        <w:rPr>
          <w:rFonts w:hint="eastAsia" w:eastAsiaTheme="minorEastAsia"/>
          <w:lang w:eastAsia="zh-Hans"/>
        </w:rPr>
      </w:pPr>
      <w:r>
        <w:rPr>
          <w:rFonts w:hint="eastAsia"/>
        </w:rPr>
        <w:t>期限已过，提请贵司确认</w:t>
      </w:r>
      <w:r>
        <w:rPr>
          <w:rFonts w:hint="eastAsia"/>
          <w:lang w:eastAsia="zh-Hans"/>
        </w:rPr>
        <w:t>。</w:t>
      </w:r>
    </w:p>
  </w:comment>
  <w:comment w:id="2" w:author="admin_st" w:date="2023-04-06T14:54:29Z" w:initials="admin_st">
    <w:p w14:paraId="1FF7A922">
      <w:pPr>
        <w:pStyle w:val="3"/>
        <w:rPr>
          <w:rFonts w:hint="default" w:eastAsiaTheme="minorEastAsia"/>
          <w:lang w:val="en-US" w:eastAsia="zh-Hans"/>
        </w:rPr>
      </w:pPr>
      <w:r>
        <w:rPr>
          <w:rFonts w:hint="eastAsia"/>
          <w:lang w:val="en-US" w:eastAsia="zh-Hans"/>
        </w:rPr>
        <w:t>时间已过，提请确认。</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CF9DF50" w15:done="0"/>
  <w15:commentEx w15:paraId="C7778E4D" w15:done="0"/>
  <w15:commentEx w15:paraId="1FF7A92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仿宋">
    <w:altName w:val="方正仿宋_GBK"/>
    <w:panose1 w:val="02010609060101010101"/>
    <w:charset w:val="86"/>
    <w:family w:val="modern"/>
    <w:pitch w:val="default"/>
    <w:sig w:usb0="00000000" w:usb1="00000000" w:usb2="00000016" w:usb3="00000000" w:csb0="00040001" w:csb1="00000000"/>
  </w:font>
  <w:font w:name="方正仿宋_GBK">
    <w:panose1 w:val="02000000000000000000"/>
    <w:charset w:val="86"/>
    <w:family w:val="auto"/>
    <w:pitch w:val="default"/>
    <w:sig w:usb0="00000000" w:usb1="00000000" w:usb2="00000000" w:usb3="00000000" w:csb0="00160000" w:csb1="00000000"/>
  </w:font>
  <w:font w:name="仿宋_GB2312">
    <w:altName w:val="方正仿宋_GBK"/>
    <w:panose1 w:val="020B0604020202020204"/>
    <w:charset w:val="86"/>
    <w:family w:val="modern"/>
    <w:pitch w:val="default"/>
    <w:sig w:usb0="00000000" w:usb1="00000000" w:usb2="00000000" w:usb3="00000000" w:csb0="00040000" w:csb1="00000000"/>
  </w:font>
  <w:font w:name="汉仪中黑KW">
    <w:panose1 w:val="00020600040101010101"/>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6E6E74"/>
    <w:multiLevelType w:val="singleLevel"/>
    <w:tmpl w:val="EC6E6E74"/>
    <w:lvl w:ilvl="0" w:tentative="0">
      <w:start w:val="1"/>
      <w:numFmt w:val="chineseCounting"/>
      <w:suff w:val="nothing"/>
      <w:lvlText w:val="%1、"/>
      <w:lvlJc w:val="left"/>
      <w:pPr>
        <w:ind w:left="0" w:firstLine="420"/>
      </w:pPr>
      <w:rPr>
        <w:rFonts w:hint="eastAsia"/>
      </w:rPr>
    </w:lvl>
  </w:abstractNum>
  <w:abstractNum w:abstractNumId="1">
    <w:nsid w:val="56AF17B7"/>
    <w:multiLevelType w:val="singleLevel"/>
    <w:tmpl w:val="56AF17B7"/>
    <w:lvl w:ilvl="0" w:tentative="0">
      <w:start w:val="1"/>
      <w:numFmt w:val="chineseCountingThousand"/>
      <w:lvlText w:val="%1、"/>
      <w:lvlJc w:val="left"/>
      <w:pPr>
        <w:tabs>
          <w:tab w:val="left" w:pos="1140"/>
        </w:tabs>
        <w:ind w:left="1140" w:hanging="465"/>
      </w:pPr>
      <w:rPr>
        <w:rFonts w:ascii="宋体" w:cs="Times New Roman"/>
      </w:rPr>
    </w:lvl>
  </w:abstractNum>
  <w:abstractNum w:abstractNumId="2">
    <w:nsid w:val="5E1A5EDD"/>
    <w:multiLevelType w:val="multilevel"/>
    <w:tmpl w:val="5E1A5EDD"/>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lvlOverride w:ilvl="0">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陆仪纯 Lu,Yichun">
    <w15:presenceInfo w15:providerId="AD" w15:userId="S::yichun.lu@dentons.cn::98a887a5-810e-4014-a50a-6d258259900c"/>
  </w15:person>
  <w15:person w15:author="admin_st">
    <w15:presenceInfo w15:providerId="None" w15:userId="admin_s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embedSystemFonts/>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hjNjVjZGJjZjk3ZTBiNjVlODhlYTc5MDM2MmVhZDgifQ=="/>
  </w:docVars>
  <w:rsids>
    <w:rsidRoot w:val="56195F83"/>
    <w:rsid w:val="000149DA"/>
    <w:rsid w:val="00220A74"/>
    <w:rsid w:val="002701B0"/>
    <w:rsid w:val="00277DBA"/>
    <w:rsid w:val="00283ADC"/>
    <w:rsid w:val="002B5E31"/>
    <w:rsid w:val="003F0168"/>
    <w:rsid w:val="00423C04"/>
    <w:rsid w:val="00450746"/>
    <w:rsid w:val="004A3DA3"/>
    <w:rsid w:val="004A4649"/>
    <w:rsid w:val="0067300F"/>
    <w:rsid w:val="006C344E"/>
    <w:rsid w:val="00731F1A"/>
    <w:rsid w:val="0073484B"/>
    <w:rsid w:val="007D1854"/>
    <w:rsid w:val="00800E5D"/>
    <w:rsid w:val="008C1DE0"/>
    <w:rsid w:val="008F3572"/>
    <w:rsid w:val="00AB5041"/>
    <w:rsid w:val="00B3278C"/>
    <w:rsid w:val="00B4161D"/>
    <w:rsid w:val="00B61FF0"/>
    <w:rsid w:val="00C13EC0"/>
    <w:rsid w:val="00CA2079"/>
    <w:rsid w:val="00CB2767"/>
    <w:rsid w:val="00CD0CEF"/>
    <w:rsid w:val="00D4105A"/>
    <w:rsid w:val="00DA19C9"/>
    <w:rsid w:val="00EF62B7"/>
    <w:rsid w:val="00FB3C9A"/>
    <w:rsid w:val="0EA11D52"/>
    <w:rsid w:val="3BB140D0"/>
    <w:rsid w:val="507E1354"/>
    <w:rsid w:val="56195F83"/>
    <w:rsid w:val="571368CF"/>
    <w:rsid w:val="759362E6"/>
    <w:rsid w:val="7FB76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iPriority="99"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Normal Indent"/>
    <w:basedOn w:val="1"/>
    <w:unhideWhenUsed/>
    <w:qFormat/>
    <w:uiPriority w:val="99"/>
    <w:pPr>
      <w:ind w:firstLine="420" w:firstLineChars="200"/>
    </w:pPr>
  </w:style>
  <w:style w:type="paragraph" w:styleId="3">
    <w:name w:val="annotation text"/>
    <w:basedOn w:val="1"/>
    <w:link w:val="17"/>
    <w:qFormat/>
    <w:uiPriority w:val="0"/>
    <w:pPr>
      <w:jc w:val="left"/>
    </w:pPr>
  </w:style>
  <w:style w:type="paragraph" w:styleId="4">
    <w:name w:val="Body Text"/>
    <w:basedOn w:val="1"/>
    <w:link w:val="15"/>
    <w:qFormat/>
    <w:uiPriority w:val="1"/>
    <w:rPr>
      <w:rFonts w:ascii="仿宋" w:hAnsi="仿宋" w:eastAsia="仿宋" w:cs="仿宋"/>
      <w:sz w:val="28"/>
      <w:szCs w:val="28"/>
      <w:lang w:val="zh-CN" w:bidi="zh-CN"/>
    </w:rPr>
  </w:style>
  <w:style w:type="paragraph" w:styleId="5">
    <w:name w:val="footer"/>
    <w:basedOn w:val="1"/>
    <w:link w:val="14"/>
    <w:qFormat/>
    <w:uiPriority w:val="0"/>
    <w:pPr>
      <w:tabs>
        <w:tab w:val="center" w:pos="4153"/>
        <w:tab w:val="right" w:pos="8306"/>
      </w:tabs>
      <w:snapToGrid w:val="0"/>
      <w:jc w:val="left"/>
    </w:pPr>
    <w:rPr>
      <w:sz w:val="18"/>
      <w:szCs w:val="18"/>
    </w:rPr>
  </w:style>
  <w:style w:type="paragraph" w:styleId="6">
    <w:name w:val="header"/>
    <w:basedOn w:val="1"/>
    <w:link w:val="13"/>
    <w:qFormat/>
    <w:uiPriority w:val="0"/>
    <w:pPr>
      <w:tabs>
        <w:tab w:val="center" w:pos="4153"/>
        <w:tab w:val="right" w:pos="8306"/>
      </w:tabs>
      <w:snapToGrid w:val="0"/>
      <w:jc w:val="center"/>
    </w:pPr>
    <w:rPr>
      <w:sz w:val="18"/>
      <w:szCs w:val="18"/>
    </w:rPr>
  </w:style>
  <w:style w:type="paragraph" w:styleId="7">
    <w:name w:val="annotation subject"/>
    <w:basedOn w:val="3"/>
    <w:next w:val="3"/>
    <w:link w:val="18"/>
    <w:qFormat/>
    <w:uiPriority w:val="0"/>
    <w:rPr>
      <w:b/>
      <w:bCs/>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annotation reference"/>
    <w:basedOn w:val="10"/>
    <w:uiPriority w:val="0"/>
    <w:rPr>
      <w:sz w:val="21"/>
      <w:szCs w:val="21"/>
    </w:rPr>
  </w:style>
  <w:style w:type="paragraph" w:customStyle="1" w:styleId="12">
    <w:name w:val="样式1"/>
    <w:basedOn w:val="1"/>
    <w:qFormat/>
    <w:uiPriority w:val="0"/>
    <w:rPr>
      <w:rFonts w:ascii="Times New Roman" w:hAnsi="Times New Roman" w:eastAsia="宋体" w:cs="Times New Roman"/>
      <w:sz w:val="28"/>
      <w:szCs w:val="28"/>
    </w:rPr>
  </w:style>
  <w:style w:type="character" w:customStyle="1" w:styleId="13">
    <w:name w:val="页眉 字符"/>
    <w:basedOn w:val="10"/>
    <w:link w:val="6"/>
    <w:uiPriority w:val="0"/>
    <w:rPr>
      <w:kern w:val="2"/>
      <w:sz w:val="18"/>
      <w:szCs w:val="18"/>
    </w:rPr>
  </w:style>
  <w:style w:type="character" w:customStyle="1" w:styleId="14">
    <w:name w:val="页脚 字符"/>
    <w:basedOn w:val="10"/>
    <w:link w:val="5"/>
    <w:qFormat/>
    <w:uiPriority w:val="0"/>
    <w:rPr>
      <w:kern w:val="2"/>
      <w:sz w:val="18"/>
      <w:szCs w:val="18"/>
    </w:rPr>
  </w:style>
  <w:style w:type="character" w:customStyle="1" w:styleId="15">
    <w:name w:val="正文文本 字符"/>
    <w:basedOn w:val="10"/>
    <w:link w:val="4"/>
    <w:qFormat/>
    <w:uiPriority w:val="1"/>
    <w:rPr>
      <w:rFonts w:ascii="仿宋" w:hAnsi="仿宋" w:eastAsia="仿宋" w:cs="仿宋"/>
      <w:kern w:val="2"/>
      <w:sz w:val="28"/>
      <w:szCs w:val="28"/>
      <w:lang w:val="zh-CN" w:bidi="zh-CN"/>
    </w:rPr>
  </w:style>
  <w:style w:type="paragraph" w:customStyle="1" w:styleId="16">
    <w:name w:val="Revision"/>
    <w:hidden/>
    <w:semiHidden/>
    <w:uiPriority w:val="99"/>
    <w:rPr>
      <w:rFonts w:asciiTheme="minorHAnsi" w:hAnsiTheme="minorHAnsi" w:eastAsiaTheme="minorEastAsia" w:cstheme="minorBidi"/>
      <w:kern w:val="2"/>
      <w:sz w:val="21"/>
      <w:szCs w:val="24"/>
      <w:lang w:val="en-US" w:eastAsia="zh-CN" w:bidi="ar-SA"/>
    </w:rPr>
  </w:style>
  <w:style w:type="character" w:customStyle="1" w:styleId="17">
    <w:name w:val="批注文字 字符"/>
    <w:basedOn w:val="10"/>
    <w:link w:val="3"/>
    <w:qFormat/>
    <w:uiPriority w:val="0"/>
    <w:rPr>
      <w:kern w:val="2"/>
      <w:sz w:val="21"/>
      <w:szCs w:val="24"/>
    </w:rPr>
  </w:style>
  <w:style w:type="character" w:customStyle="1" w:styleId="18">
    <w:name w:val="批注主题 字符"/>
    <w:basedOn w:val="17"/>
    <w:link w:val="7"/>
    <w:uiPriority w:val="0"/>
    <w:rPr>
      <w:b/>
      <w:bCs/>
      <w:kern w:val="2"/>
      <w:sz w:val="21"/>
      <w:szCs w:val="24"/>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1209</Words>
  <Characters>6894</Characters>
  <Lines>57</Lines>
  <Paragraphs>16</Paragraphs>
  <TotalTime>0</TotalTime>
  <ScaleCrop>false</ScaleCrop>
  <LinksUpToDate>false</LinksUpToDate>
  <CharactersWithSpaces>8087</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2023-03-17T12:52:00Z</dcterms:created>
  <dc:creator>高智</dc:creator>
  <cp:lastModifiedBy>admin_st</cp:lastModifiedBy>
  <dcterms:modified xsi:type="dcterms:W3CDTF">2023-04-06T15:03:53Z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B6956296F44047F1AC47077F45C556AC</vt:lpwstr>
  </property>
</Properties>
</file>